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F58AA" w14:textId="67F0134C" w:rsidR="0022371F" w:rsidRDefault="003E3FD3" w:rsidP="006652F3">
      <w:pPr>
        <w:shd w:val="clear" w:color="auto" w:fill="FFFFFF"/>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US Immigration in the Trump era: </w:t>
      </w:r>
      <w:r w:rsidR="0088447C">
        <w:rPr>
          <w:rFonts w:ascii="Times New Roman" w:eastAsia="Times New Roman" w:hAnsi="Times New Roman" w:cs="Times New Roman"/>
          <w:b/>
          <w:color w:val="222222"/>
        </w:rPr>
        <w:t xml:space="preserve">using </w:t>
      </w:r>
      <w:r>
        <w:rPr>
          <w:rFonts w:ascii="Times New Roman" w:eastAsia="Times New Roman" w:hAnsi="Times New Roman" w:cs="Times New Roman"/>
          <w:b/>
          <w:color w:val="222222"/>
        </w:rPr>
        <w:t>text analysis</w:t>
      </w:r>
      <w:r w:rsidR="0088447C">
        <w:rPr>
          <w:rFonts w:ascii="Times New Roman" w:eastAsia="Times New Roman" w:hAnsi="Times New Roman" w:cs="Times New Roman"/>
          <w:b/>
          <w:color w:val="222222"/>
        </w:rPr>
        <w:t xml:space="preserve"> to link </w:t>
      </w:r>
      <w:r>
        <w:rPr>
          <w:rFonts w:ascii="Times New Roman" w:eastAsia="Times New Roman" w:hAnsi="Times New Roman" w:cs="Times New Roman"/>
          <w:b/>
          <w:color w:val="222222"/>
        </w:rPr>
        <w:t>public sentiment</w:t>
      </w:r>
      <w:r w:rsidR="0088447C">
        <w:rPr>
          <w:rFonts w:ascii="Times New Roman" w:eastAsia="Times New Roman" w:hAnsi="Times New Roman" w:cs="Times New Roman"/>
          <w:b/>
          <w:color w:val="222222"/>
        </w:rPr>
        <w:t xml:space="preserve"> and</w:t>
      </w:r>
      <w:r>
        <w:rPr>
          <w:rFonts w:ascii="Times New Roman" w:eastAsia="Times New Roman" w:hAnsi="Times New Roman" w:cs="Times New Roman"/>
          <w:b/>
          <w:color w:val="222222"/>
        </w:rPr>
        <w:t xml:space="preserve"> policy change</w:t>
      </w:r>
    </w:p>
    <w:p w14:paraId="489F5C76" w14:textId="78B63664" w:rsidR="0022371F" w:rsidRDefault="0022371F" w:rsidP="006652F3">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Leslie J. Root and Monica J. Alexander</w:t>
      </w:r>
    </w:p>
    <w:p w14:paraId="4D3B5845" w14:textId="015186AE" w:rsidR="0022371F" w:rsidRPr="00A423A8" w:rsidRDefault="0022371F" w:rsidP="006652F3">
      <w:pPr>
        <w:shd w:val="clear" w:color="auto" w:fill="FFFFFF"/>
        <w:rPr>
          <w:rFonts w:ascii="Times New Roman" w:eastAsia="Times New Roman" w:hAnsi="Times New Roman" w:cs="Times New Roman"/>
          <w:color w:val="222222"/>
        </w:rPr>
      </w:pPr>
      <w:r>
        <w:rPr>
          <w:rFonts w:ascii="Times New Roman" w:eastAsia="Times New Roman" w:hAnsi="Times New Roman" w:cs="Times New Roman"/>
          <w:color w:val="222222"/>
        </w:rPr>
        <w:t>Extended abstract submitted to PAA 2019</w:t>
      </w:r>
    </w:p>
    <w:p w14:paraId="61E9278E" w14:textId="77777777" w:rsidR="0022371F" w:rsidRDefault="0022371F" w:rsidP="006652F3">
      <w:pPr>
        <w:shd w:val="clear" w:color="auto" w:fill="FFFFFF"/>
        <w:rPr>
          <w:rFonts w:ascii="Times New Roman" w:eastAsia="Times New Roman" w:hAnsi="Times New Roman" w:cs="Times New Roman"/>
          <w:b/>
          <w:color w:val="222222"/>
        </w:rPr>
      </w:pPr>
    </w:p>
    <w:p w14:paraId="0E950C22" w14:textId="77777777" w:rsidR="00C353B2" w:rsidRPr="003C68C8" w:rsidRDefault="00C353B2" w:rsidP="006652F3">
      <w:pPr>
        <w:shd w:val="clear" w:color="auto" w:fill="FFFFFF"/>
        <w:rPr>
          <w:rFonts w:ascii="Times New Roman" w:eastAsia="Times New Roman" w:hAnsi="Times New Roman" w:cs="Times New Roman"/>
          <w:b/>
          <w:color w:val="222222"/>
        </w:rPr>
      </w:pPr>
      <w:r w:rsidRPr="003C68C8">
        <w:rPr>
          <w:rFonts w:ascii="Times New Roman" w:eastAsia="Times New Roman" w:hAnsi="Times New Roman" w:cs="Times New Roman"/>
          <w:b/>
          <w:color w:val="222222"/>
        </w:rPr>
        <w:t>Abstract</w:t>
      </w:r>
    </w:p>
    <w:p w14:paraId="25F670A4" w14:textId="2B1F455F" w:rsidR="006652F3" w:rsidRPr="001949C9" w:rsidRDefault="006652F3" w:rsidP="006652F3">
      <w:pPr>
        <w:shd w:val="clear" w:color="auto" w:fill="FFFFFF"/>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w:t>
      </w:r>
      <w:r w:rsidR="00841333" w:rsidRPr="001949C9">
        <w:rPr>
          <w:rFonts w:ascii="Times New Roman" w:eastAsia="Times New Roman" w:hAnsi="Times New Roman" w:cs="Times New Roman"/>
          <w:color w:val="222222"/>
        </w:rPr>
        <w:t>finds</w:t>
      </w:r>
      <w:r w:rsidRPr="001949C9">
        <w:rPr>
          <w:rFonts w:ascii="Times New Roman" w:eastAsia="Times New Roman" w:hAnsi="Times New Roman" w:cs="Times New Roman"/>
          <w:color w:val="222222"/>
        </w:rPr>
        <w:t xml:space="preserve"> that public sentiment on immigration is </w:t>
      </w:r>
      <w:r w:rsidR="009C7026">
        <w:rPr>
          <w:rFonts w:ascii="Times New Roman" w:eastAsia="Times New Roman" w:hAnsi="Times New Roman" w:cs="Times New Roman"/>
          <w:color w:val="222222"/>
        </w:rPr>
        <w:t>influenced</w:t>
      </w:r>
      <w:r w:rsidRPr="001949C9">
        <w:rPr>
          <w:rFonts w:ascii="Times New Roman" w:eastAsia="Times New Roman" w:hAnsi="Times New Roman" w:cs="Times New Roman"/>
          <w:color w:val="222222"/>
        </w:rPr>
        <w:t xml:space="preserve"> </w:t>
      </w:r>
      <w:r w:rsidR="00EB4D21" w:rsidRPr="001949C9">
        <w:rPr>
          <w:rFonts w:ascii="Times New Roman" w:eastAsia="Times New Roman" w:hAnsi="Times New Roman" w:cs="Times New Roman"/>
          <w:color w:val="222222"/>
        </w:rPr>
        <w:t>to a large extent</w:t>
      </w:r>
      <w:r w:rsidRPr="001949C9">
        <w:rPr>
          <w:rFonts w:ascii="Times New Roman" w:eastAsia="Times New Roman" w:hAnsi="Times New Roman" w:cs="Times New Roman"/>
          <w:color w:val="222222"/>
        </w:rPr>
        <w:t xml:space="preserve"> </w:t>
      </w:r>
      <w:r w:rsidR="009C7026">
        <w:rPr>
          <w:rFonts w:ascii="Times New Roman" w:eastAsia="Times New Roman" w:hAnsi="Times New Roman" w:cs="Times New Roman"/>
          <w:color w:val="222222"/>
        </w:rPr>
        <w:t xml:space="preserve">not by changes in immigrant stocks and flows, but </w:t>
      </w:r>
      <w:r w:rsidRPr="001949C9">
        <w:rPr>
          <w:rFonts w:ascii="Times New Roman" w:eastAsia="Times New Roman" w:hAnsi="Times New Roman" w:cs="Times New Roman"/>
          <w:color w:val="222222"/>
        </w:rPr>
        <w:t xml:space="preserve">by </w:t>
      </w:r>
      <w:r w:rsidR="009C7026">
        <w:rPr>
          <w:rFonts w:ascii="Times New Roman" w:eastAsia="Times New Roman" w:hAnsi="Times New Roman" w:cs="Times New Roman"/>
          <w:color w:val="222222"/>
        </w:rPr>
        <w:t>specific highly visible events (e.g., a terrorist attack) and media coverage</w:t>
      </w:r>
      <w:r w:rsidR="00C061CD" w:rsidRPr="001949C9">
        <w:rPr>
          <w:rFonts w:ascii="Times New Roman" w:eastAsia="Times New Roman" w:hAnsi="Times New Roman" w:cs="Times New Roman"/>
          <w:color w:val="222222"/>
        </w:rPr>
        <w:t>.</w:t>
      </w:r>
      <w:r w:rsidR="001B36B5">
        <w:rPr>
          <w:rFonts w:ascii="Times New Roman" w:eastAsia="Times New Roman" w:hAnsi="Times New Roman" w:cs="Times New Roman"/>
          <w:color w:val="222222"/>
        </w:rPr>
        <w:t xml:space="preserve"> However, public </w:t>
      </w:r>
      <w:r w:rsidR="006E1B8F">
        <w:rPr>
          <w:rFonts w:ascii="Times New Roman" w:eastAsia="Times New Roman" w:hAnsi="Times New Roman" w:cs="Times New Roman"/>
          <w:color w:val="222222"/>
        </w:rPr>
        <w:t>opinion</w:t>
      </w:r>
      <w:r w:rsidR="001B36B5">
        <w:rPr>
          <w:rFonts w:ascii="Times New Roman" w:eastAsia="Times New Roman" w:hAnsi="Times New Roman" w:cs="Times New Roman"/>
          <w:color w:val="222222"/>
        </w:rPr>
        <w:t xml:space="preserve"> data is available only at infrequent intervals, making it difficult to establish a clearer relationship between specific news events </w:t>
      </w:r>
      <w:r w:rsidR="006E1B8F">
        <w:rPr>
          <w:rFonts w:ascii="Times New Roman" w:eastAsia="Times New Roman" w:hAnsi="Times New Roman" w:cs="Times New Roman"/>
          <w:color w:val="222222"/>
        </w:rPr>
        <w:t xml:space="preserve">or changes in the news environments </w:t>
      </w:r>
      <w:r w:rsidR="001B36B5">
        <w:rPr>
          <w:rFonts w:ascii="Times New Roman" w:eastAsia="Times New Roman" w:hAnsi="Times New Roman" w:cs="Times New Roman"/>
          <w:color w:val="222222"/>
        </w:rPr>
        <w:t>and migration sentiment.</w:t>
      </w:r>
      <w:r w:rsidR="00C061CD" w:rsidRPr="001949C9">
        <w:rPr>
          <w:rFonts w:ascii="Times New Roman" w:eastAsia="Times New Roman" w:hAnsi="Times New Roman" w:cs="Times New Roman"/>
          <w:color w:val="222222"/>
        </w:rPr>
        <w:t xml:space="preserve"> </w:t>
      </w:r>
      <w:r w:rsidRPr="001949C9">
        <w:rPr>
          <w:rFonts w:ascii="Times New Roman" w:eastAsia="Times New Roman" w:hAnsi="Times New Roman" w:cs="Times New Roman"/>
          <w:color w:val="222222"/>
        </w:rPr>
        <w:t xml:space="preserve">In this paper, we explore the </w:t>
      </w:r>
      <w:r w:rsidR="00586820">
        <w:rPr>
          <w:rFonts w:ascii="Times New Roman" w:eastAsia="Times New Roman" w:hAnsi="Times New Roman" w:cs="Times New Roman"/>
          <w:color w:val="222222"/>
        </w:rPr>
        <w:t>utility</w:t>
      </w:r>
      <w:r w:rsidRPr="001949C9">
        <w:rPr>
          <w:rFonts w:ascii="Times New Roman" w:eastAsia="Times New Roman" w:hAnsi="Times New Roman" w:cs="Times New Roman"/>
          <w:color w:val="222222"/>
        </w:rPr>
        <w:t xml:space="preserve"> of </w:t>
      </w:r>
      <w:r w:rsidR="00586820">
        <w:rPr>
          <w:rFonts w:ascii="Times New Roman" w:eastAsia="Times New Roman" w:hAnsi="Times New Roman" w:cs="Times New Roman"/>
          <w:color w:val="222222"/>
        </w:rPr>
        <w:t>natural language processing</w:t>
      </w:r>
      <w:r w:rsidRPr="001949C9">
        <w:rPr>
          <w:rFonts w:ascii="Times New Roman" w:eastAsia="Times New Roman" w:hAnsi="Times New Roman" w:cs="Times New Roman"/>
          <w:color w:val="222222"/>
        </w:rPr>
        <w:t xml:space="preserve"> in analyzing </w:t>
      </w:r>
      <w:r w:rsidR="006E1B8F">
        <w:rPr>
          <w:rFonts w:ascii="Times New Roman" w:eastAsia="Times New Roman" w:hAnsi="Times New Roman" w:cs="Times New Roman"/>
          <w:color w:val="222222"/>
        </w:rPr>
        <w:t xml:space="preserve">the U.S. </w:t>
      </w:r>
      <w:r w:rsidRPr="001949C9">
        <w:rPr>
          <w:rFonts w:ascii="Times New Roman" w:eastAsia="Times New Roman" w:hAnsi="Times New Roman" w:cs="Times New Roman"/>
          <w:color w:val="222222"/>
        </w:rPr>
        <w:t>migration discourse</w:t>
      </w:r>
      <w:r w:rsidR="006E1B8F">
        <w:rPr>
          <w:rFonts w:ascii="Times New Roman" w:eastAsia="Times New Roman" w:hAnsi="Times New Roman" w:cs="Times New Roman"/>
          <w:color w:val="222222"/>
        </w:rPr>
        <w:t xml:space="preserve"> in the first two years of the Trump presidency</w:t>
      </w:r>
      <w:r w:rsidRPr="001949C9">
        <w:rPr>
          <w:rFonts w:ascii="Times New Roman" w:eastAsia="Times New Roman" w:hAnsi="Times New Roman" w:cs="Times New Roman"/>
          <w:color w:val="222222"/>
        </w:rPr>
        <w:t>, connecting national news coverage to publi</w:t>
      </w:r>
      <w:r w:rsidR="00AD7465" w:rsidRPr="001949C9">
        <w:rPr>
          <w:rFonts w:ascii="Times New Roman" w:eastAsia="Times New Roman" w:hAnsi="Times New Roman" w:cs="Times New Roman"/>
          <w:color w:val="222222"/>
        </w:rPr>
        <w:t>c sentiment through the use of T</w:t>
      </w:r>
      <w:r w:rsidRPr="001949C9">
        <w:rPr>
          <w:rFonts w:ascii="Times New Roman" w:eastAsia="Times New Roman" w:hAnsi="Times New Roman" w:cs="Times New Roman"/>
          <w:color w:val="222222"/>
        </w:rPr>
        <w:t>witter data. We suggest that this connection, and the polarized sentiment it engenders, could have significant implications for migration policy in the near future.</w:t>
      </w:r>
    </w:p>
    <w:p w14:paraId="7A4C0EA7" w14:textId="77777777" w:rsidR="006652F3" w:rsidRPr="001949C9" w:rsidRDefault="006652F3" w:rsidP="006652F3">
      <w:pPr>
        <w:rPr>
          <w:rFonts w:ascii="Times New Roman" w:eastAsia="Times New Roman" w:hAnsi="Times New Roman" w:cs="Times New Roman"/>
        </w:rPr>
      </w:pPr>
    </w:p>
    <w:p w14:paraId="47E23895" w14:textId="4CA19135" w:rsidR="00D53162" w:rsidRPr="003C68C8" w:rsidRDefault="00D53162" w:rsidP="006652F3">
      <w:pPr>
        <w:rPr>
          <w:rFonts w:ascii="Times New Roman" w:eastAsia="Times New Roman" w:hAnsi="Times New Roman" w:cs="Times New Roman"/>
          <w:b/>
        </w:rPr>
      </w:pPr>
      <w:r w:rsidRPr="003C68C8">
        <w:rPr>
          <w:rFonts w:ascii="Times New Roman" w:eastAsia="Times New Roman" w:hAnsi="Times New Roman" w:cs="Times New Roman"/>
          <w:b/>
        </w:rPr>
        <w:t>Background</w:t>
      </w:r>
    </w:p>
    <w:p w14:paraId="073F7911" w14:textId="0B415881" w:rsidR="006E1B8F" w:rsidRDefault="006E1B8F" w:rsidP="006652F3">
      <w:pPr>
        <w:rPr>
          <w:rFonts w:ascii="Times New Roman" w:eastAsia="Times New Roman" w:hAnsi="Times New Roman" w:cs="Times New Roman"/>
          <w:color w:val="222222"/>
        </w:rPr>
      </w:pPr>
      <w:r>
        <w:rPr>
          <w:rFonts w:ascii="Times New Roman" w:eastAsia="Times New Roman" w:hAnsi="Times New Roman" w:cs="Times New Roman"/>
          <w:color w:val="222222"/>
        </w:rPr>
        <w:t xml:space="preserve">Of the major types of demographic events – birth, death, and migration – the last of these is </w:t>
      </w:r>
      <w:r w:rsidR="00417718">
        <w:rPr>
          <w:rFonts w:ascii="Times New Roman" w:eastAsia="Times New Roman" w:hAnsi="Times New Roman" w:cs="Times New Roman"/>
          <w:color w:val="222222"/>
        </w:rPr>
        <w:t xml:space="preserve">perhaps </w:t>
      </w:r>
      <w:r>
        <w:rPr>
          <w:rFonts w:ascii="Times New Roman" w:eastAsia="Times New Roman" w:hAnsi="Times New Roman" w:cs="Times New Roman"/>
          <w:color w:val="222222"/>
        </w:rPr>
        <w:t>the most extensively influenced by</w:t>
      </w:r>
      <w:r w:rsidR="00417718">
        <w:rPr>
          <w:rFonts w:ascii="Times New Roman" w:eastAsia="Times New Roman" w:hAnsi="Times New Roman" w:cs="Times New Roman"/>
          <w:color w:val="222222"/>
        </w:rPr>
        <w:t xml:space="preserve"> the</w:t>
      </w:r>
      <w:r>
        <w:rPr>
          <w:rFonts w:ascii="Times New Roman" w:eastAsia="Times New Roman" w:hAnsi="Times New Roman" w:cs="Times New Roman"/>
          <w:color w:val="222222"/>
        </w:rPr>
        <w:t xml:space="preserve"> non-demographic. </w:t>
      </w:r>
      <w:r w:rsidR="00417997">
        <w:rPr>
          <w:rFonts w:ascii="Times New Roman" w:eastAsia="Times New Roman" w:hAnsi="Times New Roman" w:cs="Times New Roman"/>
          <w:color w:val="222222"/>
        </w:rPr>
        <w:t xml:space="preserve">In addition to </w:t>
      </w:r>
      <w:r w:rsidR="00555734">
        <w:rPr>
          <w:rFonts w:ascii="Times New Roman" w:eastAsia="Times New Roman" w:hAnsi="Times New Roman" w:cs="Times New Roman"/>
          <w:color w:val="222222"/>
        </w:rPr>
        <w:t xml:space="preserve">the </w:t>
      </w:r>
      <w:r w:rsidR="00417997">
        <w:rPr>
          <w:rFonts w:ascii="Times New Roman" w:eastAsia="Times New Roman" w:hAnsi="Times New Roman" w:cs="Times New Roman"/>
          <w:color w:val="222222"/>
        </w:rPr>
        <w:t>social and economic determinants of migration, political fortunes such as c</w:t>
      </w:r>
      <w:r w:rsidR="00D81212">
        <w:rPr>
          <w:rFonts w:ascii="Times New Roman" w:eastAsia="Times New Roman" w:hAnsi="Times New Roman" w:cs="Times New Roman"/>
          <w:color w:val="222222"/>
        </w:rPr>
        <w:t xml:space="preserve">hanging visa regimes, border security measures, and </w:t>
      </w:r>
      <w:r w:rsidR="00417997">
        <w:rPr>
          <w:rFonts w:ascii="Times New Roman" w:eastAsia="Times New Roman" w:hAnsi="Times New Roman" w:cs="Times New Roman"/>
          <w:color w:val="222222"/>
        </w:rPr>
        <w:t>natives’ attitude to immigrants</w:t>
      </w:r>
      <w:r w:rsidR="00D81212">
        <w:rPr>
          <w:rFonts w:ascii="Times New Roman" w:eastAsia="Times New Roman" w:hAnsi="Times New Roman" w:cs="Times New Roman"/>
          <w:color w:val="222222"/>
        </w:rPr>
        <w:t xml:space="preserve"> influence the ability and desire of potential immi</w:t>
      </w:r>
      <w:r w:rsidR="00417997">
        <w:rPr>
          <w:rFonts w:ascii="Times New Roman" w:eastAsia="Times New Roman" w:hAnsi="Times New Roman" w:cs="Times New Roman"/>
          <w:color w:val="222222"/>
        </w:rPr>
        <w:t>grants to cross borders</w:t>
      </w:r>
      <w:r w:rsidR="00417718">
        <w:rPr>
          <w:rFonts w:ascii="Times New Roman" w:eastAsia="Times New Roman" w:hAnsi="Times New Roman" w:cs="Times New Roman"/>
          <w:color w:val="222222"/>
        </w:rPr>
        <w:t>.</w:t>
      </w:r>
      <w:r w:rsidR="00417997">
        <w:rPr>
          <w:rFonts w:ascii="Times New Roman" w:eastAsia="Times New Roman" w:hAnsi="Times New Roman" w:cs="Times New Roman"/>
          <w:color w:val="222222"/>
        </w:rPr>
        <w:t xml:space="preserve"> Natives’ attitude in particular can change migration patterns</w:t>
      </w:r>
      <w:r w:rsidR="00BE2E6A">
        <w:rPr>
          <w:rFonts w:ascii="Times New Roman" w:eastAsia="Times New Roman" w:hAnsi="Times New Roman" w:cs="Times New Roman"/>
          <w:color w:val="222222"/>
        </w:rPr>
        <w:t xml:space="preserve"> both directly (by changing the </w:t>
      </w:r>
      <w:r w:rsidR="00555734">
        <w:rPr>
          <w:rFonts w:ascii="Times New Roman" w:eastAsia="Times New Roman" w:hAnsi="Times New Roman" w:cs="Times New Roman"/>
          <w:color w:val="222222"/>
        </w:rPr>
        <w:t xml:space="preserve">perceived </w:t>
      </w:r>
      <w:r w:rsidR="00BE2E6A">
        <w:rPr>
          <w:rFonts w:ascii="Times New Roman" w:eastAsia="Times New Roman" w:hAnsi="Times New Roman" w:cs="Times New Roman"/>
          <w:color w:val="222222"/>
        </w:rPr>
        <w:t xml:space="preserve">appeal of </w:t>
      </w:r>
      <w:r w:rsidR="00555734">
        <w:rPr>
          <w:rFonts w:ascii="Times New Roman" w:eastAsia="Times New Roman" w:hAnsi="Times New Roman" w:cs="Times New Roman"/>
          <w:color w:val="222222"/>
        </w:rPr>
        <w:t>the destination country</w:t>
      </w:r>
      <w:r w:rsidR="00BE2E6A">
        <w:rPr>
          <w:rFonts w:ascii="Times New Roman" w:eastAsia="Times New Roman" w:hAnsi="Times New Roman" w:cs="Times New Roman"/>
          <w:color w:val="222222"/>
        </w:rPr>
        <w:t xml:space="preserve">) and, in democratic societies, by changing the </w:t>
      </w:r>
      <w:r w:rsidR="00555734">
        <w:rPr>
          <w:rFonts w:ascii="Times New Roman" w:eastAsia="Times New Roman" w:hAnsi="Times New Roman" w:cs="Times New Roman"/>
          <w:color w:val="222222"/>
        </w:rPr>
        <w:t>government’s attitude.</w:t>
      </w:r>
      <w:r w:rsidR="006F4BB0">
        <w:rPr>
          <w:rFonts w:ascii="Times New Roman" w:eastAsia="Times New Roman" w:hAnsi="Times New Roman" w:cs="Times New Roman"/>
          <w:color w:val="222222"/>
        </w:rPr>
        <w:t xml:space="preserve"> </w:t>
      </w:r>
      <w:r w:rsidR="009C0305" w:rsidRPr="00580AF0">
        <w:rPr>
          <w:rFonts w:ascii="Times New Roman" w:eastAsia="Times New Roman" w:hAnsi="Times New Roman" w:cs="Times New Roman"/>
          <w:color w:val="222222"/>
        </w:rPr>
        <w:t xml:space="preserve">Wilmoth and Ball </w:t>
      </w:r>
      <w:r w:rsidR="009C0305" w:rsidRPr="00D17999">
        <w:rPr>
          <w:rFonts w:ascii="Times New Roman" w:eastAsia="Times New Roman" w:hAnsi="Times New Roman" w:cs="Times New Roman"/>
          <w:color w:val="222222"/>
        </w:rPr>
        <w:fldChar w:fldCharType="begin"/>
      </w:r>
      <w:r w:rsidR="00580AF0" w:rsidRPr="00D17999">
        <w:rPr>
          <w:rFonts w:ascii="Times New Roman" w:eastAsia="Times New Roman" w:hAnsi="Times New Roman" w:cs="Times New Roman"/>
          <w:color w:val="222222"/>
        </w:rPr>
        <w:instrText xml:space="preserve"> ADDIN ZOTERO_ITEM CSL_CITATION {"citationID":"bAwAAHGm","properties":{"formattedCitation":"(1992)","plainCitation":"(1992)","noteIndex":0},"citationItems":[{"id":308,"uris":["http://zotero.org/users/3132338/items/X4S7IATX"],"uri":["http://zotero.org/users/3132338/items/X4S7IATX"],"itemData":{"id":308,"type":"article-journal","title":"The Population Debate in American Popular Magazines, 1946-90","container-title":"Population and Development Review","page":"631-668","volume":"18","issue":"4","source":"JSTOR","abstract":"During the period from 1946 to 1990, the Reader's Guide to Periodical Literature indexed 1,683 articles about population issues that appeared in American popular magazines. These articles focused primarily on population size, density, and growth, and offered a variety of perspectives on the \"population problem.\" In the present article, the authors document the evolution of popular arguments about the consequences of rapid population growth--where, when, and why growth was, or was not, perceived to be a problem--and examine role of professional demographers in the popular debate. The authors show that the geographic and substantive focus of popular concern about \"overpopulation\" changed considerably during this period, and that demographers were more visibly involved in the public discussion of these issues before 1970 than afterward.","DOI":"10.2307/1973758","ISSN":"0098-7921","journalAbbreviation":"Population and Development Review","author":[{"family":"Wilmoth","given":"John R."},{"family":"Ball","given":"Patrick"}],"issued":{"date-parts":[["1992"]]}},"suppress-author":true}],"schema":"https://github.com/citation-style-language/schema/raw/master/csl-citation.json"} </w:instrText>
      </w:r>
      <w:r w:rsidR="009C0305" w:rsidRPr="00D17999">
        <w:rPr>
          <w:rFonts w:ascii="Times New Roman" w:eastAsia="Times New Roman" w:hAnsi="Times New Roman" w:cs="Times New Roman"/>
          <w:color w:val="222222"/>
        </w:rPr>
        <w:fldChar w:fldCharType="separate"/>
      </w:r>
      <w:r w:rsidR="00580AF0" w:rsidRPr="00D17999">
        <w:rPr>
          <w:rFonts w:ascii="Times New Roman" w:eastAsia="Times New Roman" w:hAnsi="Times New Roman" w:cs="Times New Roman"/>
          <w:noProof/>
          <w:color w:val="222222"/>
        </w:rPr>
        <w:t>(1992)</w:t>
      </w:r>
      <w:r w:rsidR="009C0305" w:rsidRPr="00D17999">
        <w:rPr>
          <w:rFonts w:ascii="Times New Roman" w:eastAsia="Times New Roman" w:hAnsi="Times New Roman" w:cs="Times New Roman"/>
          <w:color w:val="222222"/>
        </w:rPr>
        <w:fldChar w:fldCharType="end"/>
      </w:r>
      <w:r w:rsidR="00580AF0">
        <w:rPr>
          <w:rFonts w:ascii="Times New Roman" w:eastAsia="Times New Roman" w:hAnsi="Times New Roman" w:cs="Times New Roman"/>
          <w:color w:val="222222"/>
        </w:rPr>
        <w:t xml:space="preserve"> </w:t>
      </w:r>
      <w:r w:rsidR="007047CF">
        <w:rPr>
          <w:rFonts w:ascii="Times New Roman" w:eastAsia="Times New Roman" w:hAnsi="Times New Roman" w:cs="Times New Roman"/>
          <w:color w:val="222222"/>
        </w:rPr>
        <w:t>connect news coverage of population issues to popular opinion, and from there to the creation of “</w:t>
      </w:r>
      <w:r w:rsidR="007047CF" w:rsidRPr="007047CF">
        <w:rPr>
          <w:rFonts w:ascii="Times New Roman" w:eastAsia="Times New Roman" w:hAnsi="Times New Roman" w:cs="Times New Roman"/>
          <w:color w:val="222222"/>
        </w:rPr>
        <w:t xml:space="preserve">an institutional structure for </w:t>
      </w:r>
      <w:r w:rsidR="007047CF">
        <w:rPr>
          <w:rFonts w:ascii="Times New Roman" w:eastAsia="Times New Roman" w:hAnsi="Times New Roman" w:cs="Times New Roman"/>
          <w:color w:val="222222"/>
        </w:rPr>
        <w:t>understanding and altering pop</w:t>
      </w:r>
      <w:r w:rsidR="007047CF" w:rsidRPr="007047CF">
        <w:rPr>
          <w:rFonts w:ascii="Times New Roman" w:eastAsia="Times New Roman" w:hAnsi="Times New Roman" w:cs="Times New Roman"/>
          <w:color w:val="222222"/>
        </w:rPr>
        <w:t>ulation-related events</w:t>
      </w:r>
      <w:r w:rsidR="007047CF">
        <w:rPr>
          <w:rFonts w:ascii="Times New Roman" w:eastAsia="Times New Roman" w:hAnsi="Times New Roman" w:cs="Times New Roman"/>
          <w:color w:val="222222"/>
        </w:rPr>
        <w:t>”</w:t>
      </w:r>
      <w:r w:rsidR="005631A9">
        <w:rPr>
          <w:rFonts w:ascii="Times New Roman" w:eastAsia="Times New Roman" w:hAnsi="Times New Roman" w:cs="Times New Roman"/>
          <w:color w:val="222222"/>
        </w:rPr>
        <w:t xml:space="preserve"> in</w:t>
      </w:r>
      <w:r w:rsidR="007047CF">
        <w:rPr>
          <w:rFonts w:ascii="Times New Roman" w:eastAsia="Times New Roman" w:hAnsi="Times New Roman" w:cs="Times New Roman"/>
          <w:color w:val="222222"/>
        </w:rPr>
        <w:t xml:space="preserve"> the “population bomb” era of the 1960s</w:t>
      </w:r>
      <w:r w:rsidR="005631A9">
        <w:rPr>
          <w:rFonts w:ascii="Times New Roman" w:eastAsia="Times New Roman" w:hAnsi="Times New Roman" w:cs="Times New Roman"/>
          <w:color w:val="222222"/>
        </w:rPr>
        <w:t xml:space="preserve"> (p. 631). Given </w:t>
      </w:r>
      <w:r w:rsidR="00CF10E1">
        <w:rPr>
          <w:rFonts w:ascii="Times New Roman" w:eastAsia="Times New Roman" w:hAnsi="Times New Roman" w:cs="Times New Roman"/>
          <w:color w:val="222222"/>
        </w:rPr>
        <w:t xml:space="preserve">the attention paid to campaign promises to build a wall with Mexico and return jobs to native-born Americans, </w:t>
      </w:r>
      <w:r w:rsidR="005631A9">
        <w:rPr>
          <w:rFonts w:ascii="Times New Roman" w:eastAsia="Times New Roman" w:hAnsi="Times New Roman" w:cs="Times New Roman"/>
          <w:color w:val="222222"/>
        </w:rPr>
        <w:t>there is little reason to think that popular sentiment has become less relevant</w:t>
      </w:r>
      <w:r w:rsidR="00CF10E1">
        <w:rPr>
          <w:rFonts w:ascii="Times New Roman" w:eastAsia="Times New Roman" w:hAnsi="Times New Roman" w:cs="Times New Roman"/>
          <w:color w:val="222222"/>
        </w:rPr>
        <w:t xml:space="preserve"> today</w:t>
      </w:r>
      <w:r w:rsidR="005631A9">
        <w:rPr>
          <w:rFonts w:ascii="Times New Roman" w:eastAsia="Times New Roman" w:hAnsi="Times New Roman" w:cs="Times New Roman"/>
          <w:color w:val="222222"/>
        </w:rPr>
        <w:t>.</w:t>
      </w:r>
    </w:p>
    <w:p w14:paraId="0EA8C7F0" w14:textId="77777777" w:rsidR="00E72483" w:rsidRDefault="00E72483" w:rsidP="006652F3">
      <w:pPr>
        <w:rPr>
          <w:rFonts w:ascii="Times New Roman" w:eastAsia="Times New Roman" w:hAnsi="Times New Roman" w:cs="Times New Roman"/>
          <w:color w:val="222222"/>
        </w:rPr>
      </w:pPr>
    </w:p>
    <w:p w14:paraId="4330943D" w14:textId="16853327" w:rsidR="002C3468" w:rsidRDefault="00D53162" w:rsidP="006652F3">
      <w:pPr>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Previous research finds that public sentiment on immigration is governed to a large extent by outside events and media coverage </w:t>
      </w:r>
      <w:r w:rsidRPr="001949C9">
        <w:rPr>
          <w:rFonts w:ascii="Times New Roman" w:eastAsia="Times New Roman" w:hAnsi="Times New Roman" w:cs="Times New Roman"/>
          <w:color w:val="222222"/>
        </w:rPr>
        <w:fldChar w:fldCharType="begin"/>
      </w:r>
      <w:r w:rsidRPr="001949C9">
        <w:rPr>
          <w:rFonts w:ascii="Times New Roman" w:eastAsia="Times New Roman" w:hAnsi="Times New Roman" w:cs="Times New Roman"/>
          <w:color w:val="222222"/>
        </w:rPr>
        <w:instrText xml:space="preserve"> ADDIN ZOTERO_ITEM CSL_CITATION {"citationID":"S9VofLYE","properties":{"formattedCitation":"(Atwell Seate &amp; Mastro, 2016; Brader, Valentino, &amp; Suhay, 2008; Dunaway, Branton, &amp; Abrajano, 2010; Kim, Carvalho, Davis, &amp; Mullins, 2011; van Klingeren, Boomgaarden, Vliegenthart, Vreese, &amp; H, 2015; Z\\uc0\\u250{}\\uc0\\u241{}iga, Correa, &amp; Valenzuela, 2012)","plainCitation":"(Atwell Seate &amp; Mastro, 2016; Brader, Valentino, &amp; Suhay, 2008; Dunaway, Branton, &amp; Abrajano, 2010; Kim, Carvalho, Davis, &amp; Mullins, 2011; van Klingeren, Boomgaarden, Vliegenthart, Vreese, &amp; H, 2015; Zúñiga, Correa, &amp; Valenzuela, 2012)","noteIndex":0},"citationItems":[{"id":1246,"uris":["http://zotero.org/users/3132338/items/NSP5FLEN"],"uri":["http://zotero.org/users/3132338/items/NSP5FLEN"],"itemData":{"id":1246,"type":"article-journal","title":"Media's influence on immigration attitudes: An intergroup threat theory approach","container-title":"Communication Monographs","page":"194-213","volume":"83","issue":"2","source":"nca.tandfonline.com (Atypon)","abstract":"The current study tests the influence of threatening-mediated intergroup contact on intergroup relations. A 2 (Immigration: Threat, No-threat) × 2 (Ingroup Group Exemplar: Present, Absent) + 1 (Control Condition) experimental design was used to examine both the direct and indirect influence of news exposure on attitudes toward immigration. The moderating role of previous local news consumption was also investigated. Results indicate that exposure to a threatening news story about immigration directly affected attitudes toward immigrants’ human rights, but not attitudes toward immigration policy. News exposure also indirectly influenced both types of immigration attitudes through feelings of intergroup anxiety, particularly for heavy news consumers. The discussion highlights the implications for both intergroup threat theory and cultivation research.","DOI":"10.1080/03637751.2015.1068433","ISSN":"0363-7751","shortTitle":"Media's influence on immigration attitudes","journalAbbreviation":"Communication Monographs","author":[{"family":"Atwell Seate","given":"Anita"},{"family":"Mastro","given":"Dana"}],"issued":{"date-parts":[["2016",4,2]]}},"label":"page"},{"id":938,"uris":["http://zotero.org/users/3132338/items/AHEW3KDC"],"uri":["http://zotero.org/users/3132338/items/AHEW3KDC"],"itemData":{"id":938,"type":"article-journal","title":"What Triggers Public Opposition to Immigration? Anxiety, Group Cues, and Immigration Threat","container-title":"American Journal of Political Science","page":"959-978","volume":"52","issue":"4","source":"Wiley Online Library","abstract":"We examine whether and how elite discourse shapes mass opinion and action on immigration policy. One popular but untested suspicion is that reactions to news about the costs of immigration depend upon who the immigrants are. We confirm this suspicion in a nationally representative experiment: news about the costs of immigration boosts white opposition far more when Latino immigrants, rather than European immigrants, are featured. We find these group cues influence opinion and political action by triggering emotions—in particular, anxiety—not simply by changing beliefs about the severity of the immigration problem. A second experiment replicates these findings but also confirms their sensitivity to the stereotypic consistency of group cues and their context. While these results echo recent insights about the power of anxiety, they also suggest the public is susceptible to error and manipulation when group cues trigger anxiety independently of the actual threat posed by the group.","DOI":"10.1111/j.1540-5907.2008.00353.x","ISSN":"1540-5907","shortTitle":"What Triggers Public Opposition to Immigration?","language":"en","author":[{"family":"Brader","given":"Ted"},{"family":"Valentino","given":"Nicholas A."},{"family":"Suhay","given":"Elizabeth"}],"issued":{"date-parts":[["2008",10,1]]}},"label":"page"},{"id":935,"uris":["http://zotero.org/users/3132338/items/P3XA8W2F"],"uri":["http://zotero.org/users/3132338/items/P3XA8W2F"],"itemData":{"id":935,"type":"article-journal","title":"Agenda Setting, Public Opinion, and the Issue of Immigration Reform*","container-title":"Social Science Quarterly","page":"359-378","volume":"91","issue":"2","source":"Wiley Online Library","abstract":"Objective.  Agenda-setting theory is used to motivate hypotheses about how media coverage of immigration influences public perceptions of its importance. The authors seek to offer a more complete explanation of public opinion on immigration by exploring differences in the effects of immigration news in border and nonborder states. Method.  This article employs content analyses of newspaper coverage of immigration and Gallup public opinion data over a 12-month period (January–December 2006). Respondents' identification of immigration as a “Most Important Problem” is modeled as a conditional relationship between border state/nonborder state residence and media coverage, ethnic context, and individual-level demographics. Results.  Media attention to immigration is greater in border states than in nonborder states; as a result, residents of border states are more likely to identify immigration as a most important problem than are residents of nonborder states. Conclusions.  The analyses point to the importance of geography and news coverage in explanations of public opinion on immigration.","DOI":"10.1111/j.1540-6237.2010.00697.x","ISSN":"1540-6237","language":"en","author":[{"family":"Dunaway","given":"Johanna"},{"family":"Branton","given":"Regina P."},{"family":"Abrajano","given":"Marisa A."}],"issued":{"date-parts":[["2010",6,1]]}},"label":"page"},{"id":1261,"uris":["http://zotero.org/users/3132338/items/QA2HS62Q"],"uri":["http://zotero.org/users/3132338/items/QA2HS62Q"],"itemData":{"id":1261,"type":"article-journal","title":"The View of the Border: News Framing of the Definition, Causes, and Solutions to Illegal Immigration","container-title":"Mass Communication and Society","page":"292-314","volume":"14","issue":"3","source":"Crossref","DOI":"10.1080/15205431003743679","ISSN":"1520-5436, 1532-7825","shortTitle":"The View of the Border","language":"en","author":[{"family":"Kim","given":"Sei-hill"},{"family":"Carvalho","given":"John P."},{"family":"Davis","given":"Andrew G."},{"family":"Mullins","given":"Amanda M."}],"issued":{"date-parts":[["2011",5]]}},"label":"page"},{"id":1250,"uris":["http://zotero.org/users/3132338/items/WXY89BPJ"],"uri":["http://zotero.org/users/3132338/items/WXY89BPJ"],"itemData":{"id":1250,"type":"article-journal","title":"Real World is Not Enough: The Media as an Additional Source of Negative Attitudes Toward Immigration, Comparing Denmark and the Netherlands","container-title":"European Sociological Review","page":"268-283","volume":"31","issue":"3","source":"academic.oup.com","abstract":"Abstract.  Most people are unable to accurately estimate the number of immigrants in their country. Nonetheless, it has been argued that the size of the immigra","DOI":"10.1093/esr/jcu089","ISSN":"0266-7215","shortTitle":"Real World is Not Enough","journalAbbreviation":"Eur Sociol Rev","language":"en","author":[{"family":"Klingeren","given":"Marijn","non-dropping-particle":"van"},{"family":"Boomgaarden","given":"Hajo G."},{"family":"Vliegenthart","given":"Rens"},{"family":"Vreese","given":"De"},{"family":"H","given":"Claes"}],"issued":{"date-parts":[["2015",6,1]]}},"label":"page"},{"id":1284,"uris":["http://zotero.org/users/3132338/items/R6YUP7C6"],"uri":["http://zotero.org/users/3132338/items/R6YUP7C6"],"itemData":{"id":1284,"type":"article-journal","title":"Selective Exposure to Cable News and Immigration in the U.S.: The Relationship Between FOX News, CNN, and Attitudes Toward Mexican Immigrants","container-title":"Journal of Broadcasting &amp; Electronic Media","page":"597-615","volume":"56","issue":"4","source":"Taylor and Francis+NEJM","abstract":"In the past 2 decades, cable television and the Internet have greatly increased the availability of media content. The phenomenon has reinvigorated a longstanding debate about the effects of this media landscape, as people selectively get exposed to specific content. Based on U.S. national survey data, this article advances research in this area by analyzing the interplay between individuals' ideological predispositions, their selective exposure to cable news, and the relationship between selective exposure and their attitudes toward an issue with key policy-making implications: Mexican immigration. Results indicate conservative Republicans are more likely to watch FOX News, which is associated with negative perceptions of Mexican immigrants and higher support for restrictive immigration policies. Findings also suggest that liberals who get exposed to FOX News also show less support for Mexican immigration.","DOI":"10.1080/08838151.2012.732138","ISSN":"0883-8151","shortTitle":"Selective Exposure to Cable News and Immigration in the U.S.","author":[{"family":"Zúñiga","given":"Homero Gil","dropping-particle":"de"},{"family":"Correa","given":"Teresa"},{"family":"Valenzuela","given":"Sebastian"}],"issued":{"date-parts":[["2012",10,1]]}},"label":"page"}],"schema":"https://github.com/citation-style-language/schema/raw/master/csl-citation.json"} </w:instrText>
      </w:r>
      <w:r w:rsidRPr="001949C9">
        <w:rPr>
          <w:rFonts w:ascii="Times New Roman" w:eastAsia="Times New Roman" w:hAnsi="Times New Roman" w:cs="Times New Roman"/>
          <w:color w:val="222222"/>
        </w:rPr>
        <w:fldChar w:fldCharType="separate"/>
      </w:r>
      <w:r w:rsidRPr="001949C9">
        <w:rPr>
          <w:rFonts w:ascii="Times New Roman" w:hAnsi="Times New Roman" w:cs="Times New Roman"/>
          <w:color w:val="000000"/>
        </w:rPr>
        <w:t>(Atwell Seate &amp; Mastro, 2016; Brader, Valentino, &amp; Suhay, 2008; Dunaway, Branton, &amp; Abrajano, 2010; Kim, Carvalho, Davis, &amp; Mullins, 2011; van Klingeren, Boomgaarden, Vliegenthart, Vreese, &amp; H, 2015; Zúñiga, Correa, &amp; Valenzuela, 2012)</w:t>
      </w:r>
      <w:r w:rsidRPr="001949C9">
        <w:rPr>
          <w:rFonts w:ascii="Times New Roman" w:eastAsia="Times New Roman" w:hAnsi="Times New Roman" w:cs="Times New Roman"/>
          <w:color w:val="222222"/>
        </w:rPr>
        <w:fldChar w:fldCharType="end"/>
      </w:r>
      <w:r w:rsidRPr="001949C9">
        <w:rPr>
          <w:rFonts w:ascii="Times New Roman" w:eastAsia="Times New Roman" w:hAnsi="Times New Roman" w:cs="Times New Roman"/>
          <w:color w:val="222222"/>
        </w:rPr>
        <w:t>.</w:t>
      </w:r>
      <w:r w:rsidR="00AD7465" w:rsidRPr="001949C9">
        <w:rPr>
          <w:rFonts w:ascii="Times New Roman" w:eastAsia="Times New Roman" w:hAnsi="Times New Roman" w:cs="Times New Roman"/>
          <w:color w:val="222222"/>
        </w:rPr>
        <w:t xml:space="preserve"> </w:t>
      </w:r>
      <w:commentRangeStart w:id="0"/>
      <w:commentRangeEnd w:id="0"/>
      <w:r w:rsidR="00AD7465" w:rsidRPr="001949C9">
        <w:rPr>
          <w:rFonts w:ascii="Times New Roman" w:eastAsia="Times New Roman" w:hAnsi="Times New Roman" w:cs="Times New Roman"/>
          <w:color w:val="222222"/>
        </w:rPr>
        <w:t xml:space="preserve">However, </w:t>
      </w:r>
      <w:r w:rsidR="00463E7B" w:rsidRPr="001949C9">
        <w:rPr>
          <w:rFonts w:ascii="Times New Roman" w:eastAsia="Times New Roman" w:hAnsi="Times New Roman" w:cs="Times New Roman"/>
          <w:color w:val="222222"/>
        </w:rPr>
        <w:t xml:space="preserve">nationally representative </w:t>
      </w:r>
      <w:r w:rsidR="00AD7465" w:rsidRPr="001949C9">
        <w:rPr>
          <w:rFonts w:ascii="Times New Roman" w:eastAsia="Times New Roman" w:hAnsi="Times New Roman" w:cs="Times New Roman"/>
          <w:color w:val="222222"/>
        </w:rPr>
        <w:t xml:space="preserve">survey data on </w:t>
      </w:r>
      <w:r w:rsidR="00463E7B" w:rsidRPr="001949C9">
        <w:rPr>
          <w:rFonts w:ascii="Times New Roman" w:eastAsia="Times New Roman" w:hAnsi="Times New Roman" w:cs="Times New Roman"/>
          <w:color w:val="222222"/>
        </w:rPr>
        <w:t xml:space="preserve">this issue, like much survey data, is not particularly granular, and the effect of </w:t>
      </w:r>
      <w:r w:rsidR="001949C9" w:rsidRPr="001949C9">
        <w:rPr>
          <w:rFonts w:ascii="Times New Roman" w:eastAsia="Times New Roman" w:hAnsi="Times New Roman" w:cs="Times New Roman"/>
          <w:color w:val="222222"/>
        </w:rPr>
        <w:t xml:space="preserve">specific events (and specific media coverage) is not known. </w:t>
      </w:r>
    </w:p>
    <w:p w14:paraId="3EF87940" w14:textId="77777777" w:rsidR="002C3468" w:rsidRDefault="002C3468" w:rsidP="006652F3">
      <w:pPr>
        <w:rPr>
          <w:rFonts w:ascii="Times New Roman" w:eastAsia="Times New Roman" w:hAnsi="Times New Roman" w:cs="Times New Roman"/>
          <w:color w:val="222222"/>
        </w:rPr>
      </w:pPr>
    </w:p>
    <w:p w14:paraId="001D97F0" w14:textId="65AE45EB" w:rsidR="00D53162" w:rsidRDefault="00E72483" w:rsidP="006652F3">
      <w:pPr>
        <w:rPr>
          <w:rFonts w:ascii="Times New Roman" w:eastAsia="Times New Roman" w:hAnsi="Times New Roman" w:cs="Times New Roman"/>
          <w:color w:val="222222"/>
        </w:rPr>
      </w:pPr>
      <w:r w:rsidRPr="001949C9">
        <w:rPr>
          <w:rFonts w:ascii="Times New Roman" w:eastAsia="Times New Roman" w:hAnsi="Times New Roman" w:cs="Times New Roman"/>
          <w:color w:val="222222"/>
        </w:rPr>
        <w:t xml:space="preserve">The Trump administration has created a new context for the immigration discourse, in that it has made immigration one of its key policy priorities and has created a news climate in which immigration is a constant subject of media coverage. </w:t>
      </w:r>
      <w:r w:rsidR="001949C9" w:rsidRPr="001949C9">
        <w:rPr>
          <w:rFonts w:ascii="Times New Roman" w:eastAsia="Times New Roman" w:hAnsi="Times New Roman" w:cs="Times New Roman"/>
          <w:color w:val="222222"/>
        </w:rPr>
        <w:t xml:space="preserve">Motivated by evidence of Democratic voters becoming more open to immigration </w:t>
      </w:r>
      <w:r w:rsidR="001949C9" w:rsidRPr="001949C9">
        <w:rPr>
          <w:rFonts w:ascii="Times New Roman" w:eastAsia="Times New Roman" w:hAnsi="Times New Roman" w:cs="Times New Roman"/>
          <w:color w:val="222222"/>
        </w:rPr>
        <w:fldChar w:fldCharType="begin"/>
      </w:r>
      <w:r w:rsidR="001949C9" w:rsidRPr="001949C9">
        <w:rPr>
          <w:rFonts w:ascii="Times New Roman" w:eastAsia="Times New Roman" w:hAnsi="Times New Roman" w:cs="Times New Roman"/>
          <w:color w:val="222222"/>
        </w:rPr>
        <w:instrText xml:space="preserve"> ADDIN ZOTERO_ITEM CSL_CITATION {"citationID":"rkbs8Ruj","properties":{"formattedCitation":"(\\uc0\\u8220{}Shifting Public Views on Legal Immigration Into the U.S.,\\uc0\\u8221{} 2018)","plainCitation":"(“Shifting Public Views on Legal Immigration Into the U.S.,” 2018)","noteIndex":0},"citationItems":[{"id":1290,"uris":["http://zotero.org/users/3132338/items/RD9FUCTU"],"uri":["http://zotero.org/users/3132338/items/RD9FUCTU"],"itemData":{"id":1290,"type":"webpage","title":"Shifting Public Views on Legal Immigration Into the U.S.","container-title":"Pew Research Center for the People and the Press","URL":"http://www.people-press.org/2018/06/28/shifting-public-views-on-legal-immigration-into-the-u-s/","language":"en-US","issued":{"date-parts":[["2018",6,28]]},"accessed":{"date-parts":[["2018",9,4]]}}}],"schema":"https://github.com/citation-style-language/schema/raw/master/csl-citation.json"} </w:instrText>
      </w:r>
      <w:r w:rsidR="001949C9" w:rsidRPr="001949C9">
        <w:rPr>
          <w:rFonts w:ascii="Times New Roman" w:eastAsia="Times New Roman" w:hAnsi="Times New Roman" w:cs="Times New Roman"/>
          <w:color w:val="222222"/>
        </w:rPr>
        <w:fldChar w:fldCharType="separate"/>
      </w:r>
      <w:r w:rsidR="001949C9" w:rsidRPr="001949C9">
        <w:rPr>
          <w:rFonts w:ascii="Times New Roman" w:hAnsi="Times New Roman" w:cs="Times New Roman"/>
          <w:color w:val="000000"/>
        </w:rPr>
        <w:t>(“Shifting Public Views on Legal Immigration Into the U.S.,” 2018)</w:t>
      </w:r>
      <w:r w:rsidR="001949C9" w:rsidRPr="001949C9">
        <w:rPr>
          <w:rFonts w:ascii="Times New Roman" w:eastAsia="Times New Roman" w:hAnsi="Times New Roman" w:cs="Times New Roman"/>
          <w:color w:val="222222"/>
        </w:rPr>
        <w:fldChar w:fldCharType="end"/>
      </w:r>
      <w:r w:rsidR="001949C9" w:rsidRPr="001949C9">
        <w:rPr>
          <w:rFonts w:ascii="Times New Roman" w:eastAsia="Times New Roman" w:hAnsi="Times New Roman" w:cs="Times New Roman"/>
          <w:color w:val="222222"/>
        </w:rPr>
        <w:t xml:space="preserve"> and some survey data indicating that even Republican voters are significantly less negative on immigration than the current administration’s policies would suggest, the present research </w:t>
      </w:r>
      <w:r w:rsidR="008D52CC">
        <w:rPr>
          <w:rFonts w:ascii="Times New Roman" w:eastAsia="Times New Roman" w:hAnsi="Times New Roman" w:cs="Times New Roman"/>
          <w:color w:val="222222"/>
        </w:rPr>
        <w:t>uses</w:t>
      </w:r>
      <w:r w:rsidR="001949C9" w:rsidRPr="001949C9">
        <w:rPr>
          <w:rFonts w:ascii="Times New Roman" w:eastAsia="Times New Roman" w:hAnsi="Times New Roman" w:cs="Times New Roman"/>
          <w:color w:val="222222"/>
        </w:rPr>
        <w:t xml:space="preserve"> </w:t>
      </w:r>
      <w:r w:rsidR="00812A13">
        <w:rPr>
          <w:rFonts w:ascii="Times New Roman" w:eastAsia="Times New Roman" w:hAnsi="Times New Roman" w:cs="Times New Roman"/>
          <w:color w:val="222222"/>
        </w:rPr>
        <w:t xml:space="preserve">natural language processing </w:t>
      </w:r>
      <w:r w:rsidR="009330BE">
        <w:rPr>
          <w:rFonts w:ascii="Times New Roman" w:eastAsia="Times New Roman" w:hAnsi="Times New Roman" w:cs="Times New Roman"/>
          <w:color w:val="222222"/>
        </w:rPr>
        <w:t>to analyze</w:t>
      </w:r>
      <w:r w:rsidR="00812A13">
        <w:rPr>
          <w:rFonts w:ascii="Times New Roman" w:eastAsia="Times New Roman" w:hAnsi="Times New Roman" w:cs="Times New Roman"/>
          <w:color w:val="222222"/>
        </w:rPr>
        <w:t xml:space="preserve"> large </w:t>
      </w:r>
      <w:r w:rsidR="009330BE">
        <w:rPr>
          <w:rFonts w:ascii="Times New Roman" w:eastAsia="Times New Roman" w:hAnsi="Times New Roman" w:cs="Times New Roman"/>
          <w:color w:val="222222"/>
        </w:rPr>
        <w:t>dataset</w:t>
      </w:r>
      <w:r w:rsidR="00B43878">
        <w:rPr>
          <w:rFonts w:ascii="Times New Roman" w:eastAsia="Times New Roman" w:hAnsi="Times New Roman" w:cs="Times New Roman"/>
          <w:color w:val="222222"/>
        </w:rPr>
        <w:t>s</w:t>
      </w:r>
      <w:r w:rsidR="009330BE">
        <w:rPr>
          <w:rFonts w:ascii="Times New Roman" w:eastAsia="Times New Roman" w:hAnsi="Times New Roman" w:cs="Times New Roman"/>
          <w:color w:val="222222"/>
        </w:rPr>
        <w:t xml:space="preserve"> of </w:t>
      </w:r>
      <w:r w:rsidR="00B02C4A">
        <w:rPr>
          <w:rFonts w:ascii="Times New Roman" w:eastAsia="Times New Roman" w:hAnsi="Times New Roman" w:cs="Times New Roman"/>
          <w:color w:val="222222"/>
        </w:rPr>
        <w:t xml:space="preserve">news </w:t>
      </w:r>
      <w:r w:rsidR="009330BE">
        <w:rPr>
          <w:rFonts w:ascii="Times New Roman" w:eastAsia="Times New Roman" w:hAnsi="Times New Roman" w:cs="Times New Roman"/>
          <w:color w:val="222222"/>
        </w:rPr>
        <w:t xml:space="preserve">coverage </w:t>
      </w:r>
      <w:r w:rsidR="00B02C4A">
        <w:rPr>
          <w:rFonts w:ascii="Times New Roman" w:eastAsia="Times New Roman" w:hAnsi="Times New Roman" w:cs="Times New Roman"/>
          <w:color w:val="222222"/>
        </w:rPr>
        <w:t xml:space="preserve">and social media </w:t>
      </w:r>
      <w:r w:rsidR="001949C9" w:rsidRPr="001949C9">
        <w:rPr>
          <w:rFonts w:ascii="Times New Roman" w:eastAsia="Times New Roman" w:hAnsi="Times New Roman" w:cs="Times New Roman"/>
          <w:color w:val="222222"/>
        </w:rPr>
        <w:t xml:space="preserve">to connect changes in public opinion to four major news events: the election of </w:t>
      </w:r>
      <w:r w:rsidR="001949C9" w:rsidRPr="001949C9">
        <w:rPr>
          <w:rFonts w:ascii="Times New Roman" w:eastAsia="Times New Roman" w:hAnsi="Times New Roman" w:cs="Times New Roman"/>
          <w:color w:val="222222"/>
        </w:rPr>
        <w:lastRenderedPageBreak/>
        <w:t xml:space="preserve">Donald Trump, </w:t>
      </w:r>
      <w:r w:rsidR="00FB76EF" w:rsidRPr="00FB76EF">
        <w:rPr>
          <w:rFonts w:ascii="Times New Roman" w:eastAsia="Times New Roman" w:hAnsi="Times New Roman" w:cs="Times New Roman"/>
          <w:color w:val="222222"/>
        </w:rPr>
        <w:t>Executive Order 13769</w:t>
      </w:r>
      <w:r w:rsidR="00FB76EF">
        <w:rPr>
          <w:rFonts w:ascii="Times New Roman" w:eastAsia="Times New Roman" w:hAnsi="Times New Roman" w:cs="Times New Roman"/>
          <w:color w:val="222222"/>
        </w:rPr>
        <w:t xml:space="preserv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 xml:space="preserve">the </w:t>
      </w:r>
      <w:r w:rsidR="00B31BB2">
        <w:rPr>
          <w:rFonts w:ascii="Times New Roman" w:eastAsia="Times New Roman" w:hAnsi="Times New Roman" w:cs="Times New Roman"/>
          <w:color w:val="222222"/>
        </w:rPr>
        <w:t>“</w:t>
      </w:r>
      <w:r w:rsidR="001949C9" w:rsidRPr="001949C9">
        <w:rPr>
          <w:rFonts w:ascii="Times New Roman" w:eastAsia="Times New Roman" w:hAnsi="Times New Roman" w:cs="Times New Roman"/>
          <w:color w:val="222222"/>
        </w:rPr>
        <w:t>Muslim travel ban</w:t>
      </w:r>
      <w:r w:rsidR="00B31BB2">
        <w:rPr>
          <w:rFonts w:ascii="Times New Roman" w:eastAsia="Times New Roman" w:hAnsi="Times New Roman" w:cs="Times New Roman"/>
          <w:color w:val="222222"/>
        </w:rPr>
        <w:t>”)</w:t>
      </w:r>
      <w:r w:rsidR="00C353B2">
        <w:rPr>
          <w:rFonts w:ascii="Times New Roman" w:eastAsia="Times New Roman" w:hAnsi="Times New Roman" w:cs="Times New Roman"/>
          <w:color w:val="222222"/>
        </w:rPr>
        <w:t>, the proposed end of the Deferred Action for Childhood Arrivals program, an</w:t>
      </w:r>
      <w:r w:rsidR="00B31BB2">
        <w:rPr>
          <w:rFonts w:ascii="Times New Roman" w:eastAsia="Times New Roman" w:hAnsi="Times New Roman" w:cs="Times New Roman"/>
          <w:color w:val="222222"/>
        </w:rPr>
        <w:t>d the family separation policy</w:t>
      </w:r>
      <w:r w:rsidR="00C353B2">
        <w:rPr>
          <w:rFonts w:ascii="Times New Roman" w:eastAsia="Times New Roman" w:hAnsi="Times New Roman" w:cs="Times New Roman"/>
          <w:color w:val="222222"/>
        </w:rPr>
        <w:t>.</w:t>
      </w:r>
    </w:p>
    <w:p w14:paraId="1BCC8AA7" w14:textId="77777777" w:rsidR="003C68C8" w:rsidRDefault="003C68C8" w:rsidP="006652F3">
      <w:pPr>
        <w:rPr>
          <w:rFonts w:ascii="Times New Roman" w:eastAsia="Times New Roman" w:hAnsi="Times New Roman" w:cs="Times New Roman"/>
          <w:color w:val="222222"/>
        </w:rPr>
      </w:pPr>
    </w:p>
    <w:p w14:paraId="56371572" w14:textId="69BD3BFC" w:rsidR="00E72483" w:rsidRDefault="003C68C8" w:rsidP="006652F3">
      <w:pPr>
        <w:rPr>
          <w:rFonts w:ascii="Times New Roman" w:eastAsia="Times New Roman" w:hAnsi="Times New Roman" w:cs="Times New Roman"/>
          <w:color w:val="222222"/>
        </w:rPr>
      </w:pPr>
      <w:r>
        <w:rPr>
          <w:rFonts w:ascii="Times New Roman" w:eastAsia="Times New Roman" w:hAnsi="Times New Roman" w:cs="Times New Roman"/>
          <w:color w:val="222222"/>
        </w:rPr>
        <w:t>First, we demonstrate that t</w:t>
      </w:r>
      <w:r w:rsidRPr="001949C9">
        <w:rPr>
          <w:rFonts w:ascii="Times New Roman" w:eastAsia="Times New Roman" w:hAnsi="Times New Roman" w:cs="Times New Roman"/>
          <w:color w:val="222222"/>
        </w:rPr>
        <w:t xml:space="preserve">he Trump administration </w:t>
      </w:r>
      <w:r>
        <w:rPr>
          <w:rFonts w:ascii="Times New Roman" w:eastAsia="Times New Roman" w:hAnsi="Times New Roman" w:cs="Times New Roman"/>
          <w:color w:val="222222"/>
        </w:rPr>
        <w:t>is indeed</w:t>
      </w:r>
      <w:r w:rsidRPr="001949C9">
        <w:rPr>
          <w:rFonts w:ascii="Times New Roman" w:eastAsia="Times New Roman" w:hAnsi="Times New Roman" w:cs="Times New Roman"/>
          <w:color w:val="222222"/>
        </w:rPr>
        <w:t xml:space="preserve"> a new context for the immigration discourse, in that </w:t>
      </w:r>
      <w:r>
        <w:rPr>
          <w:rFonts w:ascii="Times New Roman" w:eastAsia="Times New Roman" w:hAnsi="Times New Roman" w:cs="Times New Roman"/>
          <w:color w:val="222222"/>
        </w:rPr>
        <w:t xml:space="preserve">the administration’s focus on immigration and border security as a key policy priority and its high-profile attempts to restrict immigration </w:t>
      </w:r>
      <w:r w:rsidRPr="001949C9">
        <w:rPr>
          <w:rFonts w:ascii="Times New Roman" w:eastAsia="Times New Roman" w:hAnsi="Times New Roman" w:cs="Times New Roman"/>
          <w:color w:val="222222"/>
        </w:rPr>
        <w:t>ha</w:t>
      </w:r>
      <w:r w:rsidR="00931B7B">
        <w:rPr>
          <w:rFonts w:ascii="Times New Roman" w:eastAsia="Times New Roman" w:hAnsi="Times New Roman" w:cs="Times New Roman"/>
          <w:color w:val="222222"/>
        </w:rPr>
        <w:t>ve</w:t>
      </w:r>
      <w:r w:rsidRPr="001949C9">
        <w:rPr>
          <w:rFonts w:ascii="Times New Roman" w:eastAsia="Times New Roman" w:hAnsi="Times New Roman" w:cs="Times New Roman"/>
          <w:color w:val="222222"/>
        </w:rPr>
        <w:t xml:space="preserve"> created a news climate in which immigration is a constant subject of media coverage. </w:t>
      </w:r>
    </w:p>
    <w:p w14:paraId="2ECE3823" w14:textId="1BB316CE" w:rsidR="004D48FF" w:rsidRDefault="004D48FF" w:rsidP="006652F3">
      <w:pPr>
        <w:rPr>
          <w:rFonts w:ascii="Times New Roman" w:eastAsia="Times New Roman" w:hAnsi="Times New Roman" w:cs="Times New Roman"/>
          <w:color w:val="222222"/>
        </w:rPr>
      </w:pPr>
    </w:p>
    <w:p w14:paraId="384C6670" w14:textId="4B14BAE3" w:rsidR="004D48FF" w:rsidRDefault="00A53F54" w:rsidP="006652F3">
      <w:pPr>
        <w:rPr>
          <w:rFonts w:ascii="Times New Roman" w:eastAsia="Times New Roman" w:hAnsi="Times New Roman" w:cs="Times New Roman"/>
          <w:color w:val="222222"/>
        </w:rPr>
      </w:pPr>
      <w:r>
        <w:rPr>
          <w:rFonts w:ascii="Times New Roman" w:eastAsia="Times New Roman" w:hAnsi="Times New Roman" w:cs="Times New Roman"/>
          <w:color w:val="222222"/>
        </w:rPr>
        <w:t>We</w:t>
      </w:r>
      <w:r w:rsidR="004D48FF">
        <w:rPr>
          <w:rFonts w:ascii="Times New Roman" w:eastAsia="Times New Roman" w:hAnsi="Times New Roman" w:cs="Times New Roman"/>
          <w:color w:val="222222"/>
        </w:rPr>
        <w:t xml:space="preserve"> will </w:t>
      </w:r>
      <w:r>
        <w:rPr>
          <w:rFonts w:ascii="Times New Roman" w:eastAsia="Times New Roman" w:hAnsi="Times New Roman" w:cs="Times New Roman"/>
          <w:color w:val="222222"/>
        </w:rPr>
        <w:t xml:space="preserve">then </w:t>
      </w:r>
      <w:r w:rsidR="004D48FF">
        <w:rPr>
          <w:rFonts w:ascii="Times New Roman" w:eastAsia="Times New Roman" w:hAnsi="Times New Roman" w:cs="Times New Roman"/>
          <w:color w:val="222222"/>
        </w:rPr>
        <w:t>explore how patterns of public opinion about migration are linked to the news cycle</w:t>
      </w:r>
      <w:r>
        <w:rPr>
          <w:rFonts w:ascii="Times New Roman" w:eastAsia="Times New Roman" w:hAnsi="Times New Roman" w:cs="Times New Roman"/>
          <w:color w:val="222222"/>
        </w:rPr>
        <w:t xml:space="preserve"> and migration policy</w:t>
      </w:r>
      <w:r w:rsidR="004D48FF">
        <w:rPr>
          <w:rFonts w:ascii="Times New Roman" w:eastAsia="Times New Roman" w:hAnsi="Times New Roman" w:cs="Times New Roman"/>
          <w:color w:val="222222"/>
        </w:rPr>
        <w:t xml:space="preserve">, by analyzing </w:t>
      </w:r>
      <w:r w:rsidR="00DA49A7">
        <w:rPr>
          <w:rFonts w:ascii="Times New Roman" w:eastAsia="Times New Roman" w:hAnsi="Times New Roman" w:cs="Times New Roman"/>
          <w:color w:val="222222"/>
        </w:rPr>
        <w:t xml:space="preserve">changes in sentiment and topics in </w:t>
      </w:r>
      <w:r w:rsidR="00FE719F">
        <w:rPr>
          <w:rFonts w:ascii="Times New Roman" w:eastAsia="Times New Roman" w:hAnsi="Times New Roman" w:cs="Times New Roman"/>
          <w:color w:val="222222"/>
        </w:rPr>
        <w:t xml:space="preserve">covered </w:t>
      </w:r>
      <w:r w:rsidR="00DA49A7">
        <w:rPr>
          <w:rFonts w:ascii="Times New Roman" w:eastAsia="Times New Roman" w:hAnsi="Times New Roman" w:cs="Times New Roman"/>
          <w:color w:val="222222"/>
        </w:rPr>
        <w:t xml:space="preserve">a </w:t>
      </w:r>
      <w:r w:rsidR="004D48FF">
        <w:rPr>
          <w:rFonts w:ascii="Times New Roman" w:eastAsia="Times New Roman" w:hAnsi="Times New Roman" w:cs="Times New Roman"/>
          <w:color w:val="222222"/>
        </w:rPr>
        <w:t xml:space="preserve">time series </w:t>
      </w:r>
      <w:r w:rsidR="00DA49A7">
        <w:rPr>
          <w:rFonts w:ascii="Times New Roman" w:eastAsia="Times New Roman" w:hAnsi="Times New Roman" w:cs="Times New Roman"/>
          <w:color w:val="222222"/>
        </w:rPr>
        <w:t xml:space="preserve">of Twitter data </w:t>
      </w:r>
      <w:r w:rsidR="0014583B">
        <w:rPr>
          <w:rFonts w:ascii="Times New Roman" w:eastAsia="Times New Roman" w:hAnsi="Times New Roman" w:cs="Times New Roman"/>
          <w:color w:val="222222"/>
        </w:rPr>
        <w:t xml:space="preserve">which covers </w:t>
      </w:r>
      <w:r w:rsidR="00DA49A7">
        <w:rPr>
          <w:rFonts w:ascii="Times New Roman" w:eastAsia="Times New Roman" w:hAnsi="Times New Roman" w:cs="Times New Roman"/>
          <w:color w:val="222222"/>
        </w:rPr>
        <w:t xml:space="preserve">the Trump era. </w:t>
      </w:r>
    </w:p>
    <w:p w14:paraId="52DB1D05" w14:textId="77777777" w:rsidR="0077066E" w:rsidRPr="001949C9" w:rsidRDefault="0077066E" w:rsidP="006652F3">
      <w:pPr>
        <w:rPr>
          <w:rFonts w:ascii="Times New Roman" w:eastAsia="Times New Roman" w:hAnsi="Times New Roman" w:cs="Times New Roman"/>
        </w:rPr>
      </w:pPr>
    </w:p>
    <w:p w14:paraId="3AF52880" w14:textId="77777777" w:rsidR="00C0601A" w:rsidRPr="003C68C8" w:rsidRDefault="00C0601A" w:rsidP="006652F3">
      <w:pPr>
        <w:rPr>
          <w:rFonts w:ascii="Times New Roman" w:eastAsia="Times New Roman" w:hAnsi="Times New Roman" w:cs="Times New Roman"/>
          <w:b/>
        </w:rPr>
      </w:pPr>
      <w:r w:rsidRPr="003C68C8">
        <w:rPr>
          <w:rFonts w:ascii="Times New Roman" w:eastAsia="Times New Roman" w:hAnsi="Times New Roman" w:cs="Times New Roman"/>
          <w:b/>
        </w:rPr>
        <w:t>Data</w:t>
      </w:r>
    </w:p>
    <w:p w14:paraId="6A1F8E9D" w14:textId="52A6DC68" w:rsidR="00C0601A" w:rsidRPr="001949C9" w:rsidRDefault="00C0601A" w:rsidP="006652F3">
      <w:pPr>
        <w:rPr>
          <w:rFonts w:ascii="Times New Roman" w:eastAsia="Times New Roman" w:hAnsi="Times New Roman" w:cs="Times New Roman"/>
        </w:rPr>
      </w:pPr>
      <w:r w:rsidRPr="001949C9">
        <w:rPr>
          <w:rFonts w:ascii="Times New Roman" w:eastAsia="Times New Roman" w:hAnsi="Times New Roman" w:cs="Times New Roman"/>
        </w:rPr>
        <w:t xml:space="preserve">We analyze articles from the ProQuest “U.S. Major Dailies” database, which includes </w:t>
      </w:r>
      <w:r w:rsidR="00271FB8" w:rsidRPr="001949C9">
        <w:rPr>
          <w:rFonts w:ascii="Times New Roman" w:eastAsia="Times New Roman" w:hAnsi="Times New Roman" w:cs="Times New Roman"/>
          <w:i/>
        </w:rPr>
        <w:t>The</w:t>
      </w:r>
      <w:r w:rsidR="00271FB8"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i/>
        </w:rPr>
        <w:t>Chicago Tribune, The Los Angeles Times, The</w:t>
      </w:r>
      <w:r w:rsidRPr="001949C9">
        <w:rPr>
          <w:rFonts w:ascii="Times New Roman" w:eastAsia="Times New Roman" w:hAnsi="Times New Roman" w:cs="Times New Roman"/>
        </w:rPr>
        <w:t xml:space="preserve"> </w:t>
      </w:r>
      <w:r w:rsidRPr="001949C9">
        <w:rPr>
          <w:rFonts w:ascii="Times New Roman" w:eastAsia="Times New Roman" w:hAnsi="Times New Roman" w:cs="Times New Roman"/>
          <w:i/>
        </w:rPr>
        <w:t xml:space="preserve">New York Times,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Wall Street Journal,</w:t>
      </w:r>
      <w:r w:rsidR="00271FB8" w:rsidRPr="001949C9">
        <w:rPr>
          <w:rFonts w:ascii="Times New Roman" w:eastAsia="Times New Roman" w:hAnsi="Times New Roman" w:cs="Times New Roman"/>
          <w:i/>
        </w:rPr>
        <w:t xml:space="preserve"> </w:t>
      </w:r>
      <w:r w:rsidR="00271FB8" w:rsidRPr="001949C9">
        <w:rPr>
          <w:rFonts w:ascii="Times New Roman" w:eastAsia="Times New Roman" w:hAnsi="Times New Roman" w:cs="Times New Roman"/>
        </w:rPr>
        <w:t>and</w:t>
      </w:r>
      <w:r w:rsidRPr="001949C9">
        <w:rPr>
          <w:rFonts w:ascii="Times New Roman" w:eastAsia="Times New Roman" w:hAnsi="Times New Roman" w:cs="Times New Roman"/>
          <w:i/>
        </w:rPr>
        <w:t xml:space="preserve"> </w:t>
      </w:r>
      <w:r w:rsidRPr="001949C9">
        <w:rPr>
          <w:rFonts w:ascii="Times New Roman" w:eastAsia="Times New Roman" w:hAnsi="Times New Roman" w:cs="Times New Roman"/>
        </w:rPr>
        <w:t xml:space="preserve">the </w:t>
      </w:r>
      <w:r w:rsidRPr="001949C9">
        <w:rPr>
          <w:rFonts w:ascii="Times New Roman" w:eastAsia="Times New Roman" w:hAnsi="Times New Roman" w:cs="Times New Roman"/>
          <w:i/>
        </w:rPr>
        <w:t>Washington Post.</w:t>
      </w:r>
      <w:r w:rsidRPr="001949C9">
        <w:rPr>
          <w:rFonts w:ascii="Times New Roman" w:eastAsia="Times New Roman" w:hAnsi="Times New Roman" w:cs="Times New Roman"/>
        </w:rPr>
        <w:t xml:space="preserve"> </w:t>
      </w:r>
      <w:r w:rsidR="00271FB8" w:rsidRPr="001949C9">
        <w:rPr>
          <w:rFonts w:ascii="Times New Roman" w:eastAsia="Times New Roman" w:hAnsi="Times New Roman" w:cs="Times New Roman"/>
        </w:rPr>
        <w:t xml:space="preserve">Articles are drawn </w:t>
      </w:r>
      <w:r w:rsidRPr="001949C9">
        <w:rPr>
          <w:rFonts w:ascii="Times New Roman" w:eastAsia="Times New Roman" w:hAnsi="Times New Roman" w:cs="Times New Roman"/>
        </w:rPr>
        <w:t xml:space="preserve">from the first two years of the Trump era, defined as beginning with Donald Trump’s formal nomination as the Republican candidate for president in </w:t>
      </w:r>
      <w:r w:rsidR="00E05FAC" w:rsidRPr="001949C9">
        <w:rPr>
          <w:rFonts w:ascii="Times New Roman" w:eastAsia="Times New Roman" w:hAnsi="Times New Roman" w:cs="Times New Roman"/>
        </w:rPr>
        <w:t xml:space="preserve">late </w:t>
      </w:r>
      <w:r w:rsidRPr="001949C9">
        <w:rPr>
          <w:rFonts w:ascii="Times New Roman" w:eastAsia="Times New Roman" w:hAnsi="Times New Roman" w:cs="Times New Roman"/>
        </w:rPr>
        <w:t>July</w:t>
      </w:r>
      <w:r w:rsidR="00E05FAC" w:rsidRPr="001949C9">
        <w:rPr>
          <w:rFonts w:ascii="Times New Roman" w:eastAsia="Times New Roman" w:hAnsi="Times New Roman" w:cs="Times New Roman"/>
        </w:rPr>
        <w:t>,</w:t>
      </w:r>
      <w:r w:rsidRPr="001949C9">
        <w:rPr>
          <w:rFonts w:ascii="Times New Roman" w:eastAsia="Times New Roman" w:hAnsi="Times New Roman" w:cs="Times New Roman"/>
        </w:rPr>
        <w:t xml:space="preserve"> 2016</w:t>
      </w:r>
      <w:r w:rsidR="00E05FAC" w:rsidRPr="001949C9">
        <w:rPr>
          <w:rFonts w:ascii="Times New Roman" w:eastAsia="Times New Roman" w:hAnsi="Times New Roman" w:cs="Times New Roman"/>
        </w:rPr>
        <w:t xml:space="preserve"> and ending on July 31, 2018</w:t>
      </w:r>
      <w:r w:rsidRPr="001949C9">
        <w:rPr>
          <w:rFonts w:ascii="Times New Roman" w:eastAsia="Times New Roman" w:hAnsi="Times New Roman" w:cs="Times New Roman"/>
        </w:rPr>
        <w:t xml:space="preserve">. All articles containing the terms “immigra*” (that is, immigrant, immigration, or other variants of these words) and “U.S.” were included in the sample, for sample size of </w:t>
      </w:r>
      <w:r w:rsidR="00D415F3" w:rsidRPr="001949C9">
        <w:rPr>
          <w:rFonts w:ascii="Times New Roman" w:eastAsia="Times New Roman" w:hAnsi="Times New Roman" w:cs="Times New Roman"/>
        </w:rPr>
        <w:t xml:space="preserve">15,644 articles. </w:t>
      </w:r>
      <w:r w:rsidR="00C21B9B" w:rsidRPr="001949C9">
        <w:rPr>
          <w:rFonts w:ascii="Times New Roman" w:eastAsia="Times New Roman" w:hAnsi="Times New Roman" w:cs="Times New Roman"/>
        </w:rPr>
        <w:t xml:space="preserve">(U.S. was included to narrow the focus by reducing the number of articles exclusively discussing non-U.S. migration topics such as Brexit and the Syrian refugee crisis in Europe.) </w:t>
      </w:r>
      <w:r w:rsidR="00E05FAC" w:rsidRPr="001949C9">
        <w:rPr>
          <w:rFonts w:ascii="Times New Roman" w:eastAsia="Times New Roman" w:hAnsi="Times New Roman" w:cs="Times New Roman"/>
        </w:rPr>
        <w:t>For comparative analyses, t</w:t>
      </w:r>
      <w:r w:rsidR="00D415F3" w:rsidRPr="001949C9">
        <w:rPr>
          <w:rFonts w:ascii="Times New Roman" w:eastAsia="Times New Roman" w:hAnsi="Times New Roman" w:cs="Times New Roman"/>
        </w:rPr>
        <w:t>he same search was done on an equivalent period in the early Obama era (7/</w:t>
      </w:r>
      <w:r w:rsidR="00E05FAC" w:rsidRPr="001949C9">
        <w:rPr>
          <w:rFonts w:ascii="Times New Roman" w:eastAsia="Times New Roman" w:hAnsi="Times New Roman" w:cs="Times New Roman"/>
        </w:rPr>
        <w:t>29/</w:t>
      </w:r>
      <w:r w:rsidR="00D415F3" w:rsidRPr="001949C9">
        <w:rPr>
          <w:rFonts w:ascii="Times New Roman" w:eastAsia="Times New Roman" w:hAnsi="Times New Roman" w:cs="Times New Roman"/>
        </w:rPr>
        <w:t>2008 to 7/</w:t>
      </w:r>
      <w:r w:rsidR="00E05FAC" w:rsidRPr="001949C9">
        <w:rPr>
          <w:rFonts w:ascii="Times New Roman" w:eastAsia="Times New Roman" w:hAnsi="Times New Roman" w:cs="Times New Roman"/>
        </w:rPr>
        <w:t>31/</w:t>
      </w:r>
      <w:r w:rsidR="00D415F3" w:rsidRPr="001949C9">
        <w:rPr>
          <w:rFonts w:ascii="Times New Roman" w:eastAsia="Times New Roman" w:hAnsi="Times New Roman" w:cs="Times New Roman"/>
        </w:rPr>
        <w:t>2010), yielding 6462 articles.</w:t>
      </w:r>
      <w:r w:rsidR="00A1778C" w:rsidRPr="001949C9" w:rsidDel="00A1778C">
        <w:rPr>
          <w:rStyle w:val="FootnoteReference"/>
          <w:rFonts w:ascii="Times New Roman" w:eastAsia="Times New Roman" w:hAnsi="Times New Roman" w:cs="Times New Roman"/>
        </w:rPr>
        <w:t xml:space="preserve"> </w:t>
      </w:r>
    </w:p>
    <w:p w14:paraId="300FF691" w14:textId="77777777" w:rsidR="001949C9" w:rsidRPr="001949C9" w:rsidRDefault="001949C9" w:rsidP="006652F3">
      <w:pPr>
        <w:rPr>
          <w:rFonts w:ascii="Times New Roman" w:eastAsia="Times New Roman" w:hAnsi="Times New Roman" w:cs="Times New Roman"/>
        </w:rPr>
      </w:pPr>
    </w:p>
    <w:p w14:paraId="544D7521" w14:textId="66625DB7" w:rsidR="001949C9" w:rsidRPr="001949C9" w:rsidRDefault="00257DD3" w:rsidP="006652F3">
      <w:pPr>
        <w:rPr>
          <w:rFonts w:ascii="Times New Roman" w:eastAsia="Times New Roman" w:hAnsi="Times New Roman" w:cs="Times New Roman"/>
        </w:rPr>
      </w:pPr>
      <w:r>
        <w:rPr>
          <w:rFonts w:ascii="Times New Roman" w:eastAsia="Times New Roman" w:hAnsi="Times New Roman" w:cs="Times New Roman"/>
        </w:rPr>
        <w:t xml:space="preserve">We will obtain </w:t>
      </w:r>
      <w:r w:rsidR="00593F08">
        <w:rPr>
          <w:rFonts w:ascii="Times New Roman" w:eastAsia="Times New Roman" w:hAnsi="Times New Roman" w:cs="Times New Roman"/>
        </w:rPr>
        <w:t>immigration-related tweets</w:t>
      </w:r>
      <w:r>
        <w:rPr>
          <w:rFonts w:ascii="Times New Roman" w:eastAsia="Times New Roman" w:hAnsi="Times New Roman" w:cs="Times New Roman"/>
        </w:rPr>
        <w:t xml:space="preserve"> </w:t>
      </w:r>
      <w:r w:rsidR="00593F08">
        <w:rPr>
          <w:rFonts w:ascii="Times New Roman" w:eastAsia="Times New Roman" w:hAnsi="Times New Roman" w:cs="Times New Roman"/>
        </w:rPr>
        <w:t>during</w:t>
      </w:r>
      <w:r>
        <w:rPr>
          <w:rFonts w:ascii="Times New Roman" w:eastAsia="Times New Roman" w:hAnsi="Times New Roman" w:cs="Times New Roman"/>
        </w:rPr>
        <w:t xml:space="preserve"> the Trump era from Twitter’s </w:t>
      </w:r>
      <w:r w:rsidR="00A20C2B">
        <w:rPr>
          <w:rFonts w:ascii="Times New Roman" w:eastAsia="Times New Roman" w:hAnsi="Times New Roman" w:cs="Times New Roman"/>
        </w:rPr>
        <w:t>Historical PowerTrack</w:t>
      </w:r>
      <w:r>
        <w:rPr>
          <w:rFonts w:ascii="Times New Roman" w:eastAsia="Times New Roman" w:hAnsi="Times New Roman" w:cs="Times New Roman"/>
        </w:rPr>
        <w:t xml:space="preserve"> API</w:t>
      </w:r>
      <w:r w:rsidR="00593F08">
        <w:rPr>
          <w:rFonts w:ascii="Times New Roman" w:eastAsia="Times New Roman" w:hAnsi="Times New Roman" w:cs="Times New Roman"/>
        </w:rPr>
        <w:t>.</w:t>
      </w:r>
      <w:r w:rsidR="00651FA8">
        <w:rPr>
          <w:rStyle w:val="FootnoteReference"/>
          <w:rFonts w:ascii="Times New Roman" w:eastAsia="Times New Roman" w:hAnsi="Times New Roman" w:cs="Times New Roman"/>
        </w:rPr>
        <w:footnoteReference w:id="1"/>
      </w:r>
      <w:r w:rsidR="00593F08">
        <w:rPr>
          <w:rFonts w:ascii="Times New Roman" w:eastAsia="Times New Roman" w:hAnsi="Times New Roman" w:cs="Times New Roman"/>
        </w:rPr>
        <w:t xml:space="preserve"> </w:t>
      </w:r>
      <w:r w:rsidR="007229AB">
        <w:rPr>
          <w:rFonts w:ascii="Times New Roman" w:eastAsia="Times New Roman" w:hAnsi="Times New Roman" w:cs="Times New Roman"/>
        </w:rPr>
        <w:t>This tool allows for the extraction of tweets that include a combination of relevant keywords (e.g. “immigra*”), hashtags (e.g. #DACA, #Dreamers)</w:t>
      </w:r>
      <w:r w:rsidR="00D7530D">
        <w:rPr>
          <w:rFonts w:ascii="Times New Roman" w:eastAsia="Times New Roman" w:hAnsi="Times New Roman" w:cs="Times New Roman"/>
        </w:rPr>
        <w:t xml:space="preserve"> and user accounts (e.g. </w:t>
      </w:r>
      <w:r w:rsidR="00A157B0">
        <w:rPr>
          <w:rFonts w:ascii="Times New Roman" w:eastAsia="Times New Roman" w:hAnsi="Times New Roman" w:cs="Times New Roman"/>
        </w:rPr>
        <w:t>@realDonaldTrump</w:t>
      </w:r>
      <w:r w:rsidR="00D7530D">
        <w:rPr>
          <w:rFonts w:ascii="Times New Roman" w:eastAsia="Times New Roman" w:hAnsi="Times New Roman" w:cs="Times New Roman"/>
        </w:rPr>
        <w:t>)</w:t>
      </w:r>
      <w:r w:rsidR="00A157B0">
        <w:rPr>
          <w:rFonts w:ascii="Times New Roman" w:eastAsia="Times New Roman" w:hAnsi="Times New Roman" w:cs="Times New Roman"/>
        </w:rPr>
        <w:t xml:space="preserve">. </w:t>
      </w:r>
      <w:r w:rsidR="00464AFC">
        <w:rPr>
          <w:rFonts w:ascii="Times New Roman" w:eastAsia="Times New Roman" w:hAnsi="Times New Roman" w:cs="Times New Roman"/>
        </w:rPr>
        <w:t>We are also able to obtain the impressions of tweets (i.e. the number of retweets and likes) and the user</w:t>
      </w:r>
      <w:r w:rsidR="00767CE5">
        <w:rPr>
          <w:rFonts w:ascii="Times New Roman" w:eastAsia="Times New Roman" w:hAnsi="Times New Roman" w:cs="Times New Roman"/>
        </w:rPr>
        <w:t>’</w:t>
      </w:r>
      <w:r w:rsidR="00464AFC">
        <w:rPr>
          <w:rFonts w:ascii="Times New Roman" w:eastAsia="Times New Roman" w:hAnsi="Times New Roman" w:cs="Times New Roman"/>
        </w:rPr>
        <w:t>s location, where specified. Access to the API is available for a</w:t>
      </w:r>
      <w:r w:rsidR="00767CE5">
        <w:rPr>
          <w:rFonts w:ascii="Times New Roman" w:eastAsia="Times New Roman" w:hAnsi="Times New Roman" w:cs="Times New Roman"/>
        </w:rPr>
        <w:t xml:space="preserve"> fee, based on the amount of data extracted. </w:t>
      </w:r>
      <w:r w:rsidR="00AE2F69">
        <w:rPr>
          <w:rFonts w:ascii="Times New Roman" w:eastAsia="Times New Roman" w:hAnsi="Times New Roman" w:cs="Times New Roman"/>
        </w:rPr>
        <w:t xml:space="preserve">This data collection process will be set up in the coming months. </w:t>
      </w:r>
    </w:p>
    <w:p w14:paraId="57AF0E40" w14:textId="77777777" w:rsidR="00C0601A" w:rsidRPr="001949C9" w:rsidRDefault="00C0601A" w:rsidP="006652F3">
      <w:pPr>
        <w:rPr>
          <w:rFonts w:ascii="Times New Roman" w:eastAsia="Times New Roman" w:hAnsi="Times New Roman" w:cs="Times New Roman"/>
        </w:rPr>
      </w:pPr>
    </w:p>
    <w:p w14:paraId="77EA65C3" w14:textId="4B6465F4" w:rsidR="006664EE" w:rsidRDefault="006664EE" w:rsidP="006652F3">
      <w:pPr>
        <w:rPr>
          <w:rFonts w:ascii="Times New Roman" w:eastAsia="Times New Roman" w:hAnsi="Times New Roman" w:cs="Times New Roman"/>
          <w:b/>
        </w:rPr>
      </w:pPr>
      <w:r w:rsidRPr="003C68C8">
        <w:rPr>
          <w:rFonts w:ascii="Times New Roman" w:eastAsia="Times New Roman" w:hAnsi="Times New Roman" w:cs="Times New Roman"/>
          <w:b/>
        </w:rPr>
        <w:t>Methods</w:t>
      </w:r>
    </w:p>
    <w:p w14:paraId="74390C63" w14:textId="12BB3499" w:rsidR="0011062E" w:rsidRDefault="000B0BF0" w:rsidP="006652F3">
      <w:pPr>
        <w:rPr>
          <w:rFonts w:ascii="Times New Roman" w:eastAsia="Times New Roman" w:hAnsi="Times New Roman" w:cs="Times New Roman"/>
        </w:rPr>
      </w:pPr>
      <w:r>
        <w:rPr>
          <w:rFonts w:ascii="Times New Roman" w:eastAsia="Times New Roman" w:hAnsi="Times New Roman" w:cs="Times New Roman"/>
        </w:rPr>
        <w:t xml:space="preserve">In order to investigate </w:t>
      </w:r>
      <w:r w:rsidR="0042144B">
        <w:rPr>
          <w:rFonts w:ascii="Times New Roman" w:eastAsia="Times New Roman" w:hAnsi="Times New Roman" w:cs="Times New Roman"/>
        </w:rPr>
        <w:t xml:space="preserve">words, topics and sentiment contained </w:t>
      </w:r>
      <w:r w:rsidR="00445E64">
        <w:rPr>
          <w:rFonts w:ascii="Times New Roman" w:eastAsia="Times New Roman" w:hAnsi="Times New Roman" w:cs="Times New Roman"/>
        </w:rPr>
        <w:t xml:space="preserve">in </w:t>
      </w:r>
      <w:r w:rsidR="00CB2111">
        <w:rPr>
          <w:rFonts w:ascii="Times New Roman" w:eastAsia="Times New Roman" w:hAnsi="Times New Roman" w:cs="Times New Roman"/>
        </w:rPr>
        <w:t xml:space="preserve">news articles and tweets, the raw data </w:t>
      </w:r>
      <w:r w:rsidR="00B157F2">
        <w:rPr>
          <w:rFonts w:ascii="Times New Roman" w:eastAsia="Times New Roman" w:hAnsi="Times New Roman" w:cs="Times New Roman"/>
        </w:rPr>
        <w:t>need to be converted into a format which is able to be analyzed in a sy</w:t>
      </w:r>
      <w:r w:rsidR="0078439E">
        <w:rPr>
          <w:rFonts w:ascii="Times New Roman" w:eastAsia="Times New Roman" w:hAnsi="Times New Roman" w:cs="Times New Roman"/>
        </w:rPr>
        <w:t xml:space="preserve">stematic way. </w:t>
      </w:r>
      <w:r w:rsidR="008C47F2">
        <w:rPr>
          <w:rFonts w:ascii="Times New Roman" w:eastAsia="Times New Roman" w:hAnsi="Times New Roman" w:cs="Times New Roman"/>
        </w:rPr>
        <w:t>In particular, w</w:t>
      </w:r>
      <w:r w:rsidR="009D4560">
        <w:rPr>
          <w:rFonts w:ascii="Times New Roman" w:eastAsia="Times New Roman" w:hAnsi="Times New Roman" w:cs="Times New Roman"/>
        </w:rPr>
        <w:t xml:space="preserve">e tabulated every unique word and the number of occurrences for each news article. </w:t>
      </w:r>
      <w:r w:rsidR="00191A1F">
        <w:rPr>
          <w:rFonts w:ascii="Times New Roman" w:eastAsia="Times New Roman" w:hAnsi="Times New Roman" w:cs="Times New Roman"/>
        </w:rPr>
        <w:t xml:space="preserve">Once the dataset is in this form, </w:t>
      </w:r>
      <w:r w:rsidR="007B68B7">
        <w:rPr>
          <w:rFonts w:ascii="Times New Roman" w:eastAsia="Times New Roman" w:hAnsi="Times New Roman" w:cs="Times New Roman"/>
        </w:rPr>
        <w:t xml:space="preserve">we used several text analysis techniques to extract key patterns in the data. </w:t>
      </w:r>
    </w:p>
    <w:p w14:paraId="7DE153E2" w14:textId="77777777" w:rsidR="001500DB" w:rsidRDefault="001500DB" w:rsidP="006652F3">
      <w:pPr>
        <w:rPr>
          <w:rFonts w:ascii="Times New Roman" w:eastAsia="Times New Roman" w:hAnsi="Times New Roman" w:cs="Times New Roman"/>
        </w:rPr>
      </w:pPr>
    </w:p>
    <w:p w14:paraId="485C0C0C" w14:textId="488DE346" w:rsidR="001500DB" w:rsidRDefault="001D22DE" w:rsidP="006652F3">
      <w:pPr>
        <w:rPr>
          <w:rFonts w:ascii="Times New Roman" w:eastAsia="Times New Roman" w:hAnsi="Times New Roman" w:cs="Times New Roman"/>
        </w:rPr>
      </w:pPr>
      <w:r>
        <w:rPr>
          <w:rFonts w:ascii="Times New Roman" w:eastAsia="Times New Roman" w:hAnsi="Times New Roman" w:cs="Times New Roman"/>
        </w:rPr>
        <w:t>First, we use s</w:t>
      </w:r>
      <w:r w:rsidR="001500DB">
        <w:rPr>
          <w:rFonts w:ascii="Times New Roman" w:eastAsia="Times New Roman" w:hAnsi="Times New Roman" w:cs="Times New Roman"/>
        </w:rPr>
        <w:t xml:space="preserve">entiment analysis to summarize the average sentiment or tone of a document. </w:t>
      </w:r>
      <w:r w:rsidR="00B830DB">
        <w:rPr>
          <w:rFonts w:ascii="Times New Roman" w:eastAsia="Times New Roman" w:hAnsi="Times New Roman" w:cs="Times New Roman"/>
        </w:rPr>
        <w:t xml:space="preserve">The general idea is to compared the words </w:t>
      </w:r>
      <w:r w:rsidR="00992459">
        <w:rPr>
          <w:rFonts w:ascii="Times New Roman" w:eastAsia="Times New Roman" w:hAnsi="Times New Roman" w:cs="Times New Roman"/>
        </w:rPr>
        <w:t xml:space="preserve">contained in a document to a preexisting lexicon of words, which have a sentiment score assigned to them. Once each word in a document is </w:t>
      </w:r>
      <w:r w:rsidR="00854DF8">
        <w:rPr>
          <w:rFonts w:ascii="Times New Roman" w:eastAsia="Times New Roman" w:hAnsi="Times New Roman" w:cs="Times New Roman"/>
        </w:rPr>
        <w:t xml:space="preserve">assigned a sentiment score, these scores can be </w:t>
      </w:r>
      <w:r w:rsidR="00A41C9F">
        <w:rPr>
          <w:rFonts w:ascii="Times New Roman" w:eastAsia="Times New Roman" w:hAnsi="Times New Roman" w:cs="Times New Roman"/>
        </w:rPr>
        <w:t xml:space="preserve">averaged over a document to give a sense of its tone. There </w:t>
      </w:r>
      <w:r w:rsidR="00A41C9F">
        <w:rPr>
          <w:rFonts w:ascii="Times New Roman" w:eastAsia="Times New Roman" w:hAnsi="Times New Roman" w:cs="Times New Roman"/>
        </w:rPr>
        <w:lastRenderedPageBreak/>
        <w:t>are several exi</w:t>
      </w:r>
      <w:r w:rsidR="00202421">
        <w:rPr>
          <w:rFonts w:ascii="Times New Roman" w:eastAsia="Times New Roman" w:hAnsi="Times New Roman" w:cs="Times New Roman"/>
        </w:rPr>
        <w:t>sting methods; we chose to use the AFINN sentiment lexicon</w:t>
      </w:r>
      <w:r w:rsidR="00D7294E">
        <w:rPr>
          <w:rStyle w:val="FootnoteReference"/>
          <w:rFonts w:ascii="Times New Roman" w:eastAsia="Times New Roman" w:hAnsi="Times New Roman" w:cs="Times New Roman"/>
        </w:rPr>
        <w:footnoteReference w:id="2"/>
      </w:r>
      <w:r w:rsidR="00D7294E">
        <w:rPr>
          <w:rFonts w:ascii="Times New Roman" w:eastAsia="Times New Roman" w:hAnsi="Times New Roman" w:cs="Times New Roman"/>
        </w:rPr>
        <w:t xml:space="preserve">, which assigns words a score between -5 (negative) and 5 (positive). Thus, the lower the score, the more negative the sentiment. </w:t>
      </w:r>
    </w:p>
    <w:p w14:paraId="35A506B4" w14:textId="77777777" w:rsidR="00992459" w:rsidRDefault="00992459" w:rsidP="006652F3">
      <w:pPr>
        <w:rPr>
          <w:rFonts w:ascii="Times New Roman" w:eastAsia="Times New Roman" w:hAnsi="Times New Roman" w:cs="Times New Roman"/>
        </w:rPr>
      </w:pPr>
    </w:p>
    <w:p w14:paraId="1C04D573" w14:textId="0654DD7C" w:rsidR="00991EFA" w:rsidRDefault="00B56F4D" w:rsidP="006652F3">
      <w:pPr>
        <w:rPr>
          <w:rFonts w:ascii="Times New Roman" w:eastAsia="Times New Roman" w:hAnsi="Times New Roman" w:cs="Times New Roman"/>
        </w:rPr>
      </w:pPr>
      <w:r>
        <w:rPr>
          <w:rFonts w:ascii="Times New Roman" w:eastAsia="Times New Roman" w:hAnsi="Times New Roman" w:cs="Times New Roman"/>
        </w:rPr>
        <w:t>We also analyze the t</w:t>
      </w:r>
      <w:r w:rsidRPr="00B56F4D">
        <w:rPr>
          <w:rFonts w:ascii="Times New Roman" w:eastAsia="Times New Roman" w:hAnsi="Times New Roman" w:cs="Times New Roman"/>
        </w:rPr>
        <w:t>erm frequency–inverse document frequency</w:t>
      </w:r>
      <w:r>
        <w:rPr>
          <w:rFonts w:ascii="Times New Roman" w:eastAsia="Times New Roman" w:hAnsi="Times New Roman" w:cs="Times New Roman"/>
        </w:rPr>
        <w:t xml:space="preserve"> (td-idf) of words to </w:t>
      </w:r>
      <w:r w:rsidR="00516170">
        <w:rPr>
          <w:rFonts w:ascii="Times New Roman" w:eastAsia="Times New Roman" w:hAnsi="Times New Roman" w:cs="Times New Roman"/>
        </w:rPr>
        <w:t xml:space="preserve">highlight which words are important in news articles, and how these change over time. </w:t>
      </w:r>
      <w:r w:rsidR="00CA7F04">
        <w:rPr>
          <w:rFonts w:ascii="Times New Roman" w:eastAsia="Times New Roman" w:hAnsi="Times New Roman" w:cs="Times New Roman"/>
        </w:rPr>
        <w:t>The td-idf measure increases as a word is mentioned more frequently within a document, but this increase is offset by the number of times a word appears across all documents, thereby down-weighting words that are more common in general. As such, the td-idf measure highlight words like ‘Trump’ or ‘Mexico’, rather than ‘the’ or ‘</w:t>
      </w:r>
      <w:r w:rsidR="00CB3440">
        <w:rPr>
          <w:rFonts w:ascii="Times New Roman" w:eastAsia="Times New Roman" w:hAnsi="Times New Roman" w:cs="Times New Roman"/>
        </w:rPr>
        <w:t xml:space="preserve">he’. </w:t>
      </w:r>
    </w:p>
    <w:p w14:paraId="66569C5D" w14:textId="77777777" w:rsidR="00516170" w:rsidRDefault="00516170" w:rsidP="006652F3">
      <w:pPr>
        <w:rPr>
          <w:rFonts w:ascii="Times New Roman" w:eastAsia="Times New Roman" w:hAnsi="Times New Roman" w:cs="Times New Roman"/>
        </w:rPr>
      </w:pPr>
    </w:p>
    <w:p w14:paraId="4A0349D7" w14:textId="240FE10B" w:rsidR="003E3FD3" w:rsidRDefault="00E433B4" w:rsidP="00E44C74">
      <w:pPr>
        <w:rPr>
          <w:rFonts w:ascii="Times New Roman" w:eastAsia="Times New Roman" w:hAnsi="Times New Roman" w:cs="Times New Roman"/>
        </w:rPr>
      </w:pPr>
      <w:r>
        <w:rPr>
          <w:rFonts w:ascii="Times New Roman" w:eastAsia="Times New Roman" w:hAnsi="Times New Roman" w:cs="Times New Roman"/>
        </w:rPr>
        <w:t xml:space="preserve">In future, analysis will also </w:t>
      </w:r>
      <w:r w:rsidR="003118E7">
        <w:rPr>
          <w:rFonts w:ascii="Times New Roman" w:eastAsia="Times New Roman" w:hAnsi="Times New Roman" w:cs="Times New Roman"/>
        </w:rPr>
        <w:t xml:space="preserve">focus on topic modeling. This technique is </w:t>
      </w:r>
      <w:r w:rsidR="003C0A8C">
        <w:rPr>
          <w:rFonts w:ascii="Times New Roman" w:eastAsia="Times New Roman" w:hAnsi="Times New Roman" w:cs="Times New Roman"/>
        </w:rPr>
        <w:t xml:space="preserve">a </w:t>
      </w:r>
      <w:r w:rsidR="005A3794">
        <w:rPr>
          <w:rFonts w:ascii="Times New Roman" w:eastAsia="Times New Roman" w:hAnsi="Times New Roman" w:cs="Times New Roman"/>
        </w:rPr>
        <w:t>“suite of algorithms that aim to discover and annotate large archives of docum</w:t>
      </w:r>
      <w:r w:rsidR="00E6275F">
        <w:rPr>
          <w:rFonts w:ascii="Times New Roman" w:eastAsia="Times New Roman" w:hAnsi="Times New Roman" w:cs="Times New Roman"/>
        </w:rPr>
        <w:t>e</w:t>
      </w:r>
      <w:r w:rsidR="005A3794">
        <w:rPr>
          <w:rFonts w:ascii="Times New Roman" w:eastAsia="Times New Roman" w:hAnsi="Times New Roman" w:cs="Times New Roman"/>
        </w:rPr>
        <w:t xml:space="preserve">nts with thematic information.” </w:t>
      </w:r>
      <w:r w:rsidR="005A3794">
        <w:rPr>
          <w:rFonts w:ascii="Times New Roman" w:eastAsia="Times New Roman" w:hAnsi="Times New Roman" w:cs="Times New Roman"/>
        </w:rPr>
        <w:fldChar w:fldCharType="begin"/>
      </w:r>
      <w:r w:rsidR="005A3794">
        <w:rPr>
          <w:rFonts w:ascii="Times New Roman" w:eastAsia="Times New Roman" w:hAnsi="Times New Roman" w:cs="Times New Roman"/>
        </w:rPr>
        <w:instrText xml:space="preserve"> ADDIN ZOTERO_ITEM CSL_CITATION {"citationID":"76xWg3Y5","properties":{"formattedCitation":"(Blei, 2012, p. 77)","plainCitation":"(Blei, 2012, p. 77)","noteIndex":0},"citationItems":[{"id":1300,"uris":["http://zotero.org/users/3132338/items/PQNZIR7W"],"uri":["http://zotero.org/users/3132338/items/PQNZIR7W"],"itemData":{"id":1300,"type":"article-journal","title":"Probabilistic topic models","container-title":"Communications of the ACM","page":"77","volume":"55","issue":"4","source":"Crossref","DOI":"10.1145/2133806.2133826","ISSN":"00010782","language":"en","author":[{"family":"Blei","given":"David M."}],"issued":{"date-parts":[["2012",4,1]]}},"locator":"77","label":"page"}],"schema":"https://github.com/citation-style-language/schema/raw/master/csl-citation.json"} </w:instrText>
      </w:r>
      <w:r w:rsidR="005A3794">
        <w:rPr>
          <w:rFonts w:ascii="Times New Roman" w:eastAsia="Times New Roman" w:hAnsi="Times New Roman" w:cs="Times New Roman"/>
        </w:rPr>
        <w:fldChar w:fldCharType="separate"/>
      </w:r>
      <w:r w:rsidR="005A3794">
        <w:rPr>
          <w:rFonts w:ascii="Times New Roman" w:eastAsia="Times New Roman" w:hAnsi="Times New Roman" w:cs="Times New Roman"/>
          <w:noProof/>
        </w:rPr>
        <w:t>(Blei, 2012, p. 77)</w:t>
      </w:r>
      <w:r w:rsidR="005A3794">
        <w:rPr>
          <w:rFonts w:ascii="Times New Roman" w:eastAsia="Times New Roman" w:hAnsi="Times New Roman" w:cs="Times New Roman"/>
        </w:rPr>
        <w:fldChar w:fldCharType="end"/>
      </w:r>
      <w:r w:rsidR="008A2C9A">
        <w:rPr>
          <w:rFonts w:ascii="Times New Roman" w:eastAsia="Times New Roman" w:hAnsi="Times New Roman" w:cs="Times New Roman"/>
        </w:rPr>
        <w:t xml:space="preserve"> </w:t>
      </w:r>
      <w:r w:rsidR="003E3FD3">
        <w:rPr>
          <w:rFonts w:ascii="Times New Roman" w:eastAsia="Times New Roman" w:hAnsi="Times New Roman" w:cs="Times New Roman"/>
        </w:rPr>
        <w:t>Like the hand-coding of texts, topic modeling</w:t>
      </w:r>
      <w:r w:rsidR="005A3794">
        <w:rPr>
          <w:rFonts w:ascii="Times New Roman" w:eastAsia="Times New Roman" w:hAnsi="Times New Roman" w:cs="Times New Roman"/>
        </w:rPr>
        <w:t xml:space="preserve"> </w:t>
      </w:r>
      <w:r w:rsidR="003E3FD3">
        <w:rPr>
          <w:rFonts w:ascii="Times New Roman" w:eastAsia="Times New Roman" w:hAnsi="Times New Roman" w:cs="Times New Roman"/>
        </w:rPr>
        <w:t xml:space="preserve">allows researchers to label texts by theme and, for example, analyze how themes co-occur, vary and change within </w:t>
      </w:r>
      <w:r w:rsidR="002C21E4">
        <w:rPr>
          <w:rFonts w:ascii="Times New Roman" w:eastAsia="Times New Roman" w:hAnsi="Times New Roman" w:cs="Times New Roman"/>
        </w:rPr>
        <w:t xml:space="preserve">or across </w:t>
      </w:r>
      <w:r w:rsidR="003E3FD3">
        <w:rPr>
          <w:rFonts w:ascii="Times New Roman" w:eastAsia="Times New Roman" w:hAnsi="Times New Roman" w:cs="Times New Roman"/>
        </w:rPr>
        <w:t>set</w:t>
      </w:r>
      <w:r w:rsidR="002C21E4">
        <w:rPr>
          <w:rFonts w:ascii="Times New Roman" w:eastAsia="Times New Roman" w:hAnsi="Times New Roman" w:cs="Times New Roman"/>
        </w:rPr>
        <w:t>s</w:t>
      </w:r>
      <w:r w:rsidR="003E3FD3">
        <w:rPr>
          <w:rFonts w:ascii="Times New Roman" w:eastAsia="Times New Roman" w:hAnsi="Times New Roman" w:cs="Times New Roman"/>
        </w:rPr>
        <w:t xml:space="preserve"> of documents; but topic models </w:t>
      </w:r>
      <w:r w:rsidR="005A3794">
        <w:rPr>
          <w:rFonts w:ascii="Times New Roman" w:eastAsia="Times New Roman" w:hAnsi="Times New Roman" w:cs="Times New Roman"/>
        </w:rPr>
        <w:t xml:space="preserve">allow for the analysis of </w:t>
      </w:r>
      <w:r w:rsidR="003E3FD3">
        <w:rPr>
          <w:rFonts w:ascii="Times New Roman" w:eastAsia="Times New Roman" w:hAnsi="Times New Roman" w:cs="Times New Roman"/>
        </w:rPr>
        <w:t>much</w:t>
      </w:r>
      <w:r w:rsidR="005A3794">
        <w:rPr>
          <w:rFonts w:ascii="Times New Roman" w:eastAsia="Times New Roman" w:hAnsi="Times New Roman" w:cs="Times New Roman"/>
        </w:rPr>
        <w:t xml:space="preserve"> large</w:t>
      </w:r>
      <w:r w:rsidR="003E3FD3">
        <w:rPr>
          <w:rFonts w:ascii="Times New Roman" w:eastAsia="Times New Roman" w:hAnsi="Times New Roman" w:cs="Times New Roman"/>
        </w:rPr>
        <w:t>r</w:t>
      </w:r>
      <w:r w:rsidR="005A3794">
        <w:rPr>
          <w:rFonts w:ascii="Times New Roman" w:eastAsia="Times New Roman" w:hAnsi="Times New Roman" w:cs="Times New Roman"/>
        </w:rPr>
        <w:t xml:space="preserve"> bodies of text</w:t>
      </w:r>
      <w:r w:rsidR="003E3FD3">
        <w:rPr>
          <w:rFonts w:ascii="Times New Roman" w:eastAsia="Times New Roman" w:hAnsi="Times New Roman" w:cs="Times New Roman"/>
        </w:rPr>
        <w:t xml:space="preserve"> than does hand-coding</w:t>
      </w:r>
      <w:r w:rsidR="00131365">
        <w:rPr>
          <w:rFonts w:ascii="Times New Roman" w:eastAsia="Times New Roman" w:hAnsi="Times New Roman" w:cs="Times New Roman"/>
        </w:rPr>
        <w:t xml:space="preserve">. </w:t>
      </w:r>
    </w:p>
    <w:p w14:paraId="2AC93C83" w14:textId="77777777" w:rsidR="003E3FD3" w:rsidRDefault="003E3FD3" w:rsidP="006652F3">
      <w:pPr>
        <w:rPr>
          <w:rFonts w:ascii="Times New Roman" w:eastAsia="Times New Roman" w:hAnsi="Times New Roman" w:cs="Times New Roman"/>
        </w:rPr>
      </w:pPr>
    </w:p>
    <w:p w14:paraId="79212E2D" w14:textId="538311EB" w:rsidR="005A3794" w:rsidRDefault="00131365" w:rsidP="006652F3">
      <w:pPr>
        <w:rPr>
          <w:rFonts w:ascii="Times New Roman" w:eastAsia="Times New Roman" w:hAnsi="Times New Roman" w:cs="Times New Roman"/>
        </w:rPr>
      </w:pPr>
      <w:r>
        <w:rPr>
          <w:rFonts w:ascii="Times New Roman" w:eastAsia="Times New Roman" w:hAnsi="Times New Roman" w:cs="Times New Roman"/>
        </w:rPr>
        <w:t>J</w:t>
      </w:r>
      <w:r w:rsidR="005A3794">
        <w:rPr>
          <w:rFonts w:ascii="Times New Roman" w:eastAsia="Times New Roman" w:hAnsi="Times New Roman" w:cs="Times New Roman"/>
        </w:rPr>
        <w:t xml:space="preserve">ust as a human might </w:t>
      </w:r>
      <w:r>
        <w:rPr>
          <w:rFonts w:ascii="Times New Roman" w:eastAsia="Times New Roman" w:hAnsi="Times New Roman" w:cs="Times New Roman"/>
        </w:rPr>
        <w:t>glance at</w:t>
      </w:r>
      <w:r w:rsidR="005A3794">
        <w:rPr>
          <w:rFonts w:ascii="Times New Roman" w:eastAsia="Times New Roman" w:hAnsi="Times New Roman" w:cs="Times New Roman"/>
        </w:rPr>
        <w:t xml:space="preserve"> a document and gather what it’s about based on </w:t>
      </w:r>
      <w:r>
        <w:rPr>
          <w:rFonts w:ascii="Times New Roman" w:eastAsia="Times New Roman" w:hAnsi="Times New Roman" w:cs="Times New Roman"/>
        </w:rPr>
        <w:t xml:space="preserve">words that jump out at her – for instance, she might see “migrants” several times, along with “border,” “Trump,” “Mexico,” “November,” and “Democrats,” and gather that the text is about immigration from Mexico, an election, and US national politics – a “bag of words” topic model uses the frequencies of words in a </w:t>
      </w:r>
      <w:r w:rsidR="00C77289">
        <w:rPr>
          <w:rFonts w:ascii="Times New Roman" w:eastAsia="Times New Roman" w:hAnsi="Times New Roman" w:cs="Times New Roman"/>
        </w:rPr>
        <w:t>document</w:t>
      </w:r>
      <w:r w:rsidR="003E3FD3">
        <w:rPr>
          <w:rFonts w:ascii="Times New Roman" w:eastAsia="Times New Roman" w:hAnsi="Times New Roman" w:cs="Times New Roman"/>
        </w:rPr>
        <w:t>, independent of grammar and syntax,</w:t>
      </w:r>
      <w:r>
        <w:rPr>
          <w:rFonts w:ascii="Times New Roman" w:eastAsia="Times New Roman" w:hAnsi="Times New Roman" w:cs="Times New Roman"/>
        </w:rPr>
        <w:t xml:space="preserve"> to match it to one or more pre-existing topics, which are defined by </w:t>
      </w:r>
      <w:r w:rsidR="00C77289">
        <w:rPr>
          <w:rFonts w:ascii="Times New Roman" w:eastAsia="Times New Roman" w:hAnsi="Times New Roman" w:cs="Times New Roman"/>
        </w:rPr>
        <w:t>probability distributions of words</w:t>
      </w:r>
      <w:r>
        <w:rPr>
          <w:rFonts w:ascii="Times New Roman" w:eastAsia="Times New Roman" w:hAnsi="Times New Roman" w:cs="Times New Roman"/>
        </w:rPr>
        <w:t xml:space="preserve">. </w:t>
      </w:r>
      <w:r w:rsidR="00C77289">
        <w:rPr>
          <w:rFonts w:ascii="Times New Roman" w:eastAsia="Times New Roman" w:hAnsi="Times New Roman" w:cs="Times New Roman"/>
        </w:rPr>
        <w:t xml:space="preserve">Here, </w:t>
      </w:r>
      <w:r w:rsidR="00841CA1">
        <w:rPr>
          <w:rFonts w:ascii="Times New Roman" w:eastAsia="Times New Roman" w:hAnsi="Times New Roman" w:cs="Times New Roman"/>
        </w:rPr>
        <w:t xml:space="preserve">to estimate the probability distributions of words and topics, </w:t>
      </w:r>
      <w:r w:rsidR="00C77289">
        <w:rPr>
          <w:rFonts w:ascii="Times New Roman" w:eastAsia="Times New Roman" w:hAnsi="Times New Roman" w:cs="Times New Roman"/>
        </w:rPr>
        <w:t xml:space="preserve">we use structured topic modeling, </w:t>
      </w:r>
      <w:r w:rsidR="003E3FD3">
        <w:rPr>
          <w:rFonts w:ascii="Times New Roman" w:eastAsia="Times New Roman" w:hAnsi="Times New Roman" w:cs="Times New Roman"/>
        </w:rPr>
        <w:t xml:space="preserve">which incorporates the assumptions of latent Dirichlet analysis (LDA - a simple type of topic model that assumes documents are comprised of multiple topics in different proportions), but allows the incorporation of document metadata, such as date, author, or publication source into the formal model </w:t>
      </w:r>
      <w:r w:rsidR="003E3FD3">
        <w:rPr>
          <w:rFonts w:ascii="Times New Roman" w:eastAsia="Times New Roman" w:hAnsi="Times New Roman" w:cs="Times New Roman"/>
        </w:rPr>
        <w:fldChar w:fldCharType="begin"/>
      </w:r>
      <w:r w:rsidR="003E3FD3">
        <w:rPr>
          <w:rFonts w:ascii="Times New Roman" w:eastAsia="Times New Roman" w:hAnsi="Times New Roman" w:cs="Times New Roman"/>
        </w:rPr>
        <w:instrText xml:space="preserve"> ADDIN ZOTERO_ITEM CSL_CITATION {"citationID":"ADWgMtLX","properties":{"formattedCitation":"(Roberts et al., 2014)","plainCitation":"(Roberts et al., 2014)","noteIndex":0},"citationItems":[{"id":920,"uris":["http://zotero.org/users/3132338/items/DAWQK2BK"],"uri":["http://zotero.org/users/3132338/items/DAWQK2BK"],"itemData":{"id":920,"type":"article-journal","title":"Structural Topic Models for Open-Ended Survey Responses","container-title":"American Journal of Political Science","page":"1064-1082","volume":"58","issue":"4","source":"Wiley Online Library","abstract":"Collection and especially analysis of open-ended survey responses are relatively rare in the discipline and when conducted are almost exclusively done through human coding. We present an alternative, semiautomated approach, the structural topic model (STM) (Roberts, Stewart, and Airoldi 2013; Roberts et al. 2013), that draws on recent developments in machine learning based analysis of textual data. A crucial contribution of the method is that it incorporates information about the document, such as the author's gender, political affiliation, and treatment assignment (if an experimental study). This article focuses on how the STM is helpful for survey researchers and experimentalists. The STM makes analyzing open-ended responses easier, more revealing, and capable of being used to estimate treatment effects. We illustrate these innovations with analysis of text from surveys and experiments.","DOI":"10.1111/ajps.12103","ISSN":"1540-5907","journalAbbreviation":"American Journal of Political Science","language":"en","author":[{"family":"Roberts","given":"Margaret E."},{"family":"Stewart","given":"Brandon M."},{"family":"Tingley","given":"Dustin"},{"family":"Lucas","given":"Christopher"},{"family":"Leder-Luis","given":"Jetson"},{"family":"Gadarian","given":"Shana Kushner"},{"family":"Albertson","given":"Bethany"},{"family":"Rand","given":"David G."}],"issued":{"date-parts":[["2014",10,1]]}}}],"schema":"https://github.com/citation-style-language/schema/raw/master/csl-citation.json"} </w:instrText>
      </w:r>
      <w:r w:rsidR="003E3FD3">
        <w:rPr>
          <w:rFonts w:ascii="Times New Roman" w:eastAsia="Times New Roman" w:hAnsi="Times New Roman" w:cs="Times New Roman"/>
        </w:rPr>
        <w:fldChar w:fldCharType="separate"/>
      </w:r>
      <w:r w:rsidR="003E3FD3">
        <w:rPr>
          <w:rFonts w:ascii="Times New Roman" w:eastAsia="Times New Roman" w:hAnsi="Times New Roman" w:cs="Times New Roman"/>
          <w:noProof/>
        </w:rPr>
        <w:t>(Roberts et al., 2014)</w:t>
      </w:r>
      <w:r w:rsidR="003E3FD3">
        <w:rPr>
          <w:rFonts w:ascii="Times New Roman" w:eastAsia="Times New Roman" w:hAnsi="Times New Roman" w:cs="Times New Roman"/>
        </w:rPr>
        <w:fldChar w:fldCharType="end"/>
      </w:r>
      <w:r w:rsidR="003E3FD3">
        <w:rPr>
          <w:rFonts w:ascii="Times New Roman" w:eastAsia="Times New Roman" w:hAnsi="Times New Roman" w:cs="Times New Roman"/>
        </w:rPr>
        <w:t>.</w:t>
      </w:r>
    </w:p>
    <w:p w14:paraId="0C963E3C" w14:textId="77777777" w:rsidR="003E3FD3" w:rsidRDefault="003E3FD3" w:rsidP="006652F3">
      <w:pPr>
        <w:rPr>
          <w:rFonts w:ascii="Times New Roman" w:eastAsia="Times New Roman" w:hAnsi="Times New Roman" w:cs="Times New Roman"/>
        </w:rPr>
      </w:pPr>
    </w:p>
    <w:p w14:paraId="4BAED658" w14:textId="23D9A008" w:rsidR="00992459" w:rsidRPr="00A423A8" w:rsidRDefault="008A2C9A" w:rsidP="006652F3">
      <w:pPr>
        <w:rPr>
          <w:rFonts w:ascii="Times New Roman" w:eastAsia="Times New Roman" w:hAnsi="Times New Roman" w:cs="Times New Roman"/>
        </w:rPr>
      </w:pPr>
      <w:r>
        <w:rPr>
          <w:rFonts w:ascii="Times New Roman" w:eastAsia="Times New Roman" w:hAnsi="Times New Roman" w:cs="Times New Roman"/>
        </w:rPr>
        <w:t xml:space="preserve"> </w:t>
      </w:r>
      <w:r w:rsidR="00D912DC">
        <w:rPr>
          <w:rFonts w:ascii="Times New Roman" w:eastAsia="Times New Roman" w:hAnsi="Times New Roman" w:cs="Times New Roman"/>
        </w:rPr>
        <w:t>We used the ‘tidytext’ and ‘</w:t>
      </w:r>
      <w:r w:rsidR="00841CA1">
        <w:rPr>
          <w:rFonts w:ascii="Times New Roman" w:eastAsia="Times New Roman" w:hAnsi="Times New Roman" w:cs="Times New Roman"/>
        </w:rPr>
        <w:t>stm</w:t>
      </w:r>
      <w:r w:rsidR="00D912DC">
        <w:rPr>
          <w:rFonts w:ascii="Times New Roman" w:eastAsia="Times New Roman" w:hAnsi="Times New Roman" w:cs="Times New Roman"/>
        </w:rPr>
        <w:t xml:space="preserve">’ R packages for text analysis and topic modeling of the data. All analysis was performed using R version 3.4.4. </w:t>
      </w:r>
    </w:p>
    <w:p w14:paraId="7E52826B" w14:textId="77777777" w:rsidR="006664EE" w:rsidRPr="001949C9" w:rsidRDefault="006664EE" w:rsidP="006652F3">
      <w:pPr>
        <w:rPr>
          <w:rFonts w:ascii="Times New Roman" w:eastAsia="Times New Roman" w:hAnsi="Times New Roman" w:cs="Times New Roman"/>
        </w:rPr>
      </w:pPr>
    </w:p>
    <w:p w14:paraId="5BDA9738" w14:textId="02130363" w:rsidR="00853164" w:rsidRDefault="00C07654">
      <w:pPr>
        <w:rPr>
          <w:rFonts w:ascii="Times New Roman" w:eastAsia="Times New Roman" w:hAnsi="Times New Roman" w:cs="Times New Roman"/>
          <w:i/>
        </w:rPr>
      </w:pPr>
      <w:r w:rsidRPr="003C68C8">
        <w:rPr>
          <w:rFonts w:ascii="Times New Roman" w:eastAsia="Times New Roman" w:hAnsi="Times New Roman" w:cs="Times New Roman"/>
          <w:b/>
        </w:rPr>
        <w:t>Descriptive analysis</w:t>
      </w:r>
      <w:r w:rsidR="00670EF7">
        <w:rPr>
          <w:rFonts w:ascii="Times New Roman" w:eastAsia="Times New Roman" w:hAnsi="Times New Roman" w:cs="Times New Roman"/>
          <w:b/>
        </w:rPr>
        <w:t xml:space="preserve"> </w:t>
      </w:r>
    </w:p>
    <w:p w14:paraId="3D18CD50" w14:textId="59BF4619" w:rsidR="00EE376E" w:rsidRPr="001949C9" w:rsidRDefault="006664EE">
      <w:pPr>
        <w:rPr>
          <w:rFonts w:ascii="Times New Roman" w:hAnsi="Times New Roman" w:cs="Times New Roman"/>
        </w:rPr>
      </w:pPr>
      <w:r w:rsidRPr="001949C9">
        <w:rPr>
          <w:rFonts w:ascii="Times New Roman" w:hAnsi="Times New Roman" w:cs="Times New Roman"/>
        </w:rPr>
        <w:t>As a share of all news coverage, immigration was significantly more dominant in the Trump era than in the Obama era, indicatin</w:t>
      </w:r>
      <w:r w:rsidR="00A423A8">
        <w:rPr>
          <w:rFonts w:ascii="Times New Roman" w:hAnsi="Times New Roman" w:cs="Times New Roman"/>
        </w:rPr>
        <w:t>g</w:t>
      </w:r>
      <w:r w:rsidRPr="001949C9">
        <w:rPr>
          <w:rFonts w:ascii="Times New Roman" w:hAnsi="Times New Roman" w:cs="Times New Roman"/>
        </w:rPr>
        <w:t xml:space="preserve"> that the news climate has indeed changed. </w:t>
      </w:r>
      <w:r w:rsidR="00C21B9B" w:rsidRPr="001949C9">
        <w:rPr>
          <w:rFonts w:ascii="Times New Roman" w:hAnsi="Times New Roman" w:cs="Times New Roman"/>
        </w:rPr>
        <w:t xml:space="preserve">Table 1 gives the total number of articles in the database for each time period. Immigration is mentioned in nearly three percent of articles in the Trump era – 3.2 times as frequently as in the Obama era. </w:t>
      </w:r>
      <w:r w:rsidRPr="001949C9">
        <w:rPr>
          <w:rFonts w:ascii="Times New Roman" w:hAnsi="Times New Roman" w:cs="Times New Roman"/>
        </w:rPr>
        <w:t xml:space="preserve">Figure 1 shows the number of </w:t>
      </w:r>
      <w:r w:rsidR="00CF0910" w:rsidRPr="001949C9">
        <w:rPr>
          <w:rFonts w:ascii="Times New Roman" w:hAnsi="Times New Roman" w:cs="Times New Roman"/>
        </w:rPr>
        <w:t xml:space="preserve">immigration </w:t>
      </w:r>
      <w:r w:rsidRPr="001949C9">
        <w:rPr>
          <w:rFonts w:ascii="Times New Roman" w:hAnsi="Times New Roman" w:cs="Times New Roman"/>
        </w:rPr>
        <w:t xml:space="preserve">articles per day. </w:t>
      </w:r>
      <w:r w:rsidR="00CF0910" w:rsidRPr="001949C9">
        <w:rPr>
          <w:rFonts w:ascii="Times New Roman" w:hAnsi="Times New Roman" w:cs="Times New Roman"/>
        </w:rPr>
        <w:t>Although the raw number does not account for differences in the overall number of news articles each day, the large difference in overall numbers between the two periods indicate that, proportionally, the Trump line can be reasonably supposed to be even higher than the Obama line.</w:t>
      </w:r>
    </w:p>
    <w:p w14:paraId="3FA50190" w14:textId="77777777" w:rsidR="0004478A" w:rsidRPr="001949C9" w:rsidRDefault="0004478A">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478A" w:rsidRPr="001949C9" w14:paraId="7FDDA631" w14:textId="77777777" w:rsidTr="00C21B9B">
        <w:trPr>
          <w:trHeight w:val="638"/>
        </w:trPr>
        <w:tc>
          <w:tcPr>
            <w:tcW w:w="2337" w:type="dxa"/>
          </w:tcPr>
          <w:p w14:paraId="610FC2E5" w14:textId="77777777" w:rsidR="0004478A" w:rsidRPr="001949C9" w:rsidRDefault="0004478A">
            <w:pPr>
              <w:rPr>
                <w:rFonts w:ascii="Times New Roman" w:hAnsi="Times New Roman" w:cs="Times New Roman"/>
              </w:rPr>
            </w:pPr>
          </w:p>
        </w:tc>
        <w:tc>
          <w:tcPr>
            <w:tcW w:w="2337" w:type="dxa"/>
          </w:tcPr>
          <w:p w14:paraId="34B4AB7A" w14:textId="5966D91E" w:rsidR="0004478A" w:rsidRPr="001949C9" w:rsidRDefault="0004478A">
            <w:pPr>
              <w:rPr>
                <w:rFonts w:ascii="Times New Roman" w:hAnsi="Times New Roman" w:cs="Times New Roman"/>
              </w:rPr>
            </w:pPr>
            <w:r w:rsidRPr="001949C9">
              <w:rPr>
                <w:rFonts w:ascii="Times New Roman" w:hAnsi="Times New Roman" w:cs="Times New Roman"/>
              </w:rPr>
              <w:t>Articles on immigration</w:t>
            </w:r>
          </w:p>
        </w:tc>
        <w:tc>
          <w:tcPr>
            <w:tcW w:w="2338" w:type="dxa"/>
          </w:tcPr>
          <w:p w14:paraId="12232A76" w14:textId="138F9290" w:rsidR="0004478A" w:rsidRPr="001949C9" w:rsidRDefault="0004478A">
            <w:pPr>
              <w:rPr>
                <w:rFonts w:ascii="Times New Roman" w:hAnsi="Times New Roman" w:cs="Times New Roman"/>
              </w:rPr>
            </w:pPr>
            <w:r w:rsidRPr="001949C9">
              <w:rPr>
                <w:rFonts w:ascii="Times New Roman" w:hAnsi="Times New Roman" w:cs="Times New Roman"/>
              </w:rPr>
              <w:t>Total articles</w:t>
            </w:r>
          </w:p>
        </w:tc>
        <w:tc>
          <w:tcPr>
            <w:tcW w:w="2338" w:type="dxa"/>
          </w:tcPr>
          <w:p w14:paraId="6A209AC0" w14:textId="59A43A2D" w:rsidR="0004478A" w:rsidRPr="001949C9" w:rsidRDefault="0004478A">
            <w:pPr>
              <w:rPr>
                <w:rFonts w:ascii="Times New Roman" w:hAnsi="Times New Roman" w:cs="Times New Roman"/>
              </w:rPr>
            </w:pPr>
            <w:r w:rsidRPr="001949C9">
              <w:rPr>
                <w:rFonts w:ascii="Times New Roman" w:hAnsi="Times New Roman" w:cs="Times New Roman"/>
              </w:rPr>
              <w:t>Proportion of articles on immigration</w:t>
            </w:r>
          </w:p>
        </w:tc>
      </w:tr>
      <w:tr w:rsidR="0004478A" w:rsidRPr="001949C9" w14:paraId="77753B29" w14:textId="77777777" w:rsidTr="0004478A">
        <w:tc>
          <w:tcPr>
            <w:tcW w:w="2337" w:type="dxa"/>
          </w:tcPr>
          <w:p w14:paraId="753D9BF6" w14:textId="625EC04C" w:rsidR="0004478A" w:rsidRPr="001949C9" w:rsidRDefault="0004478A">
            <w:pPr>
              <w:rPr>
                <w:rFonts w:ascii="Times New Roman" w:hAnsi="Times New Roman" w:cs="Times New Roman"/>
              </w:rPr>
            </w:pPr>
            <w:r w:rsidRPr="001949C9">
              <w:rPr>
                <w:rFonts w:ascii="Times New Roman" w:hAnsi="Times New Roman" w:cs="Times New Roman"/>
              </w:rPr>
              <w:t>Obama era</w:t>
            </w:r>
          </w:p>
        </w:tc>
        <w:tc>
          <w:tcPr>
            <w:tcW w:w="2337" w:type="dxa"/>
          </w:tcPr>
          <w:p w14:paraId="57951770" w14:textId="0C58A7DE" w:rsidR="0004478A" w:rsidRPr="001949C9" w:rsidRDefault="0004478A">
            <w:pPr>
              <w:rPr>
                <w:rFonts w:ascii="Times New Roman" w:hAnsi="Times New Roman" w:cs="Times New Roman"/>
              </w:rPr>
            </w:pPr>
            <w:r w:rsidRPr="001949C9">
              <w:rPr>
                <w:rFonts w:ascii="Times New Roman" w:hAnsi="Times New Roman" w:cs="Times New Roman"/>
              </w:rPr>
              <w:t>6462</w:t>
            </w:r>
          </w:p>
        </w:tc>
        <w:tc>
          <w:tcPr>
            <w:tcW w:w="2338" w:type="dxa"/>
          </w:tcPr>
          <w:p w14:paraId="0DB11342" w14:textId="7EA1FD32" w:rsidR="0004478A" w:rsidRPr="001949C9" w:rsidRDefault="00DB7F0E">
            <w:pPr>
              <w:rPr>
                <w:rFonts w:ascii="Times New Roman" w:hAnsi="Times New Roman" w:cs="Times New Roman"/>
              </w:rPr>
            </w:pPr>
            <w:r w:rsidRPr="001949C9">
              <w:rPr>
                <w:rFonts w:ascii="Times New Roman" w:hAnsi="Times New Roman" w:cs="Times New Roman"/>
              </w:rPr>
              <w:t>698457</w:t>
            </w:r>
          </w:p>
        </w:tc>
        <w:tc>
          <w:tcPr>
            <w:tcW w:w="2338" w:type="dxa"/>
          </w:tcPr>
          <w:p w14:paraId="5D3C9035" w14:textId="555E11CA" w:rsidR="0004478A" w:rsidRPr="001949C9" w:rsidRDefault="00C21B9B">
            <w:pPr>
              <w:rPr>
                <w:rFonts w:ascii="Times New Roman" w:hAnsi="Times New Roman" w:cs="Times New Roman"/>
              </w:rPr>
            </w:pPr>
            <w:r w:rsidRPr="001949C9">
              <w:rPr>
                <w:rFonts w:ascii="Times New Roman" w:hAnsi="Times New Roman" w:cs="Times New Roman"/>
              </w:rPr>
              <w:t>0</w:t>
            </w:r>
            <w:r w:rsidR="00CF0910" w:rsidRPr="001949C9">
              <w:rPr>
                <w:rFonts w:ascii="Times New Roman" w:hAnsi="Times New Roman" w:cs="Times New Roman"/>
              </w:rPr>
              <w:t>.93%</w:t>
            </w:r>
          </w:p>
        </w:tc>
      </w:tr>
      <w:tr w:rsidR="0004478A" w:rsidRPr="001949C9" w14:paraId="088C2697" w14:textId="77777777" w:rsidTr="0004478A">
        <w:tc>
          <w:tcPr>
            <w:tcW w:w="2337" w:type="dxa"/>
          </w:tcPr>
          <w:p w14:paraId="676B8209" w14:textId="680404B7" w:rsidR="0004478A" w:rsidRPr="001949C9" w:rsidRDefault="0004478A">
            <w:pPr>
              <w:rPr>
                <w:rFonts w:ascii="Times New Roman" w:hAnsi="Times New Roman" w:cs="Times New Roman"/>
              </w:rPr>
            </w:pPr>
            <w:r w:rsidRPr="001949C9">
              <w:rPr>
                <w:rFonts w:ascii="Times New Roman" w:hAnsi="Times New Roman" w:cs="Times New Roman"/>
              </w:rPr>
              <w:t>Trump era</w:t>
            </w:r>
          </w:p>
        </w:tc>
        <w:tc>
          <w:tcPr>
            <w:tcW w:w="2337" w:type="dxa"/>
          </w:tcPr>
          <w:p w14:paraId="22689413" w14:textId="402CA91E" w:rsidR="0004478A" w:rsidRPr="001949C9" w:rsidRDefault="0004478A">
            <w:pPr>
              <w:rPr>
                <w:rFonts w:ascii="Times New Roman" w:hAnsi="Times New Roman" w:cs="Times New Roman"/>
              </w:rPr>
            </w:pPr>
            <w:r w:rsidRPr="001949C9">
              <w:rPr>
                <w:rFonts w:ascii="Times New Roman" w:hAnsi="Times New Roman" w:cs="Times New Roman"/>
              </w:rPr>
              <w:t>15644</w:t>
            </w:r>
          </w:p>
        </w:tc>
        <w:tc>
          <w:tcPr>
            <w:tcW w:w="2338" w:type="dxa"/>
          </w:tcPr>
          <w:p w14:paraId="21055999" w14:textId="277B57EF" w:rsidR="0004478A" w:rsidRPr="001949C9" w:rsidRDefault="00DB7F0E">
            <w:pPr>
              <w:rPr>
                <w:rFonts w:ascii="Times New Roman" w:hAnsi="Times New Roman" w:cs="Times New Roman"/>
              </w:rPr>
            </w:pPr>
            <w:r w:rsidRPr="001949C9">
              <w:rPr>
                <w:rFonts w:ascii="Times New Roman" w:hAnsi="Times New Roman" w:cs="Times New Roman"/>
              </w:rPr>
              <w:t>528255</w:t>
            </w:r>
          </w:p>
        </w:tc>
        <w:tc>
          <w:tcPr>
            <w:tcW w:w="2338" w:type="dxa"/>
          </w:tcPr>
          <w:p w14:paraId="654AFB00" w14:textId="50F5BEA6" w:rsidR="0004478A" w:rsidRPr="001949C9" w:rsidRDefault="00C21B9B">
            <w:pPr>
              <w:rPr>
                <w:rFonts w:ascii="Times New Roman" w:hAnsi="Times New Roman" w:cs="Times New Roman"/>
              </w:rPr>
            </w:pPr>
            <w:r w:rsidRPr="001949C9">
              <w:rPr>
                <w:rFonts w:ascii="Times New Roman" w:hAnsi="Times New Roman" w:cs="Times New Roman"/>
              </w:rPr>
              <w:t>2</w:t>
            </w:r>
            <w:r w:rsidR="00CF0910" w:rsidRPr="001949C9">
              <w:rPr>
                <w:rFonts w:ascii="Times New Roman" w:hAnsi="Times New Roman" w:cs="Times New Roman"/>
              </w:rPr>
              <w:t>.96%</w:t>
            </w:r>
          </w:p>
        </w:tc>
      </w:tr>
    </w:tbl>
    <w:p w14:paraId="3839D8F0" w14:textId="5ED4E5B7" w:rsidR="0004478A" w:rsidRPr="001949C9" w:rsidRDefault="00CF0910">
      <w:pPr>
        <w:rPr>
          <w:rFonts w:ascii="Times New Roman" w:hAnsi="Times New Roman" w:cs="Times New Roman"/>
        </w:rPr>
      </w:pPr>
      <w:r w:rsidRPr="001949C9">
        <w:rPr>
          <w:rFonts w:ascii="Times New Roman" w:hAnsi="Times New Roman" w:cs="Times New Roman"/>
        </w:rPr>
        <w:t>Table 1.</w:t>
      </w:r>
      <w:r w:rsidR="00415770">
        <w:rPr>
          <w:rFonts w:ascii="Times New Roman" w:hAnsi="Times New Roman" w:cs="Times New Roman"/>
        </w:rPr>
        <w:t xml:space="preserve"> Number of news articles in the Obama and Trump eras.</w:t>
      </w:r>
    </w:p>
    <w:p w14:paraId="34D4FF56" w14:textId="77777777" w:rsidR="00CF0910" w:rsidRPr="001949C9" w:rsidRDefault="00CF0910">
      <w:pPr>
        <w:rPr>
          <w:rFonts w:ascii="Times New Roman" w:hAnsi="Times New Roman" w:cs="Times New Roman"/>
        </w:rPr>
      </w:pPr>
    </w:p>
    <w:p w14:paraId="20D7FF12" w14:textId="012C37F1" w:rsidR="00CF0910" w:rsidRPr="001949C9" w:rsidRDefault="0010571F">
      <w:pPr>
        <w:rPr>
          <w:rFonts w:ascii="Times New Roman" w:hAnsi="Times New Roman" w:cs="Times New Roman"/>
        </w:rPr>
      </w:pPr>
      <w:r w:rsidRPr="00A423A8">
        <w:rPr>
          <w:rFonts w:ascii="Times New Roman" w:hAnsi="Times New Roman" w:cs="Times New Roman"/>
          <w:noProof/>
        </w:rPr>
        <w:drawing>
          <wp:inline distT="0" distB="0" distL="0" distR="0" wp14:anchorId="22B66E70" wp14:editId="3AC97D33">
            <wp:extent cx="6485455" cy="3783182"/>
            <wp:effectExtent l="0" t="0" r="444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ber_day_pres.pdf"/>
                    <pic:cNvPicPr/>
                  </pic:nvPicPr>
                  <pic:blipFill>
                    <a:blip r:embed="rId7">
                      <a:extLst>
                        <a:ext uri="{28A0092B-C50C-407E-A947-70E740481C1C}">
                          <a14:useLocalDpi xmlns:a14="http://schemas.microsoft.com/office/drawing/2010/main" val="0"/>
                        </a:ext>
                      </a:extLst>
                    </a:blip>
                    <a:stretch>
                      <a:fillRect/>
                    </a:stretch>
                  </pic:blipFill>
                  <pic:spPr>
                    <a:xfrm>
                      <a:off x="0" y="0"/>
                      <a:ext cx="6497031" cy="3789935"/>
                    </a:xfrm>
                    <a:prstGeom prst="rect">
                      <a:avLst/>
                    </a:prstGeom>
                  </pic:spPr>
                </pic:pic>
              </a:graphicData>
            </a:graphic>
          </wp:inline>
        </w:drawing>
      </w:r>
    </w:p>
    <w:p w14:paraId="3E258346" w14:textId="3C3CFB04" w:rsidR="00CF0910" w:rsidRPr="001949C9" w:rsidRDefault="00CF0910">
      <w:pPr>
        <w:rPr>
          <w:rFonts w:ascii="Times New Roman" w:hAnsi="Times New Roman" w:cs="Times New Roman"/>
        </w:rPr>
      </w:pPr>
      <w:r w:rsidRPr="001949C9">
        <w:rPr>
          <w:rFonts w:ascii="Times New Roman" w:hAnsi="Times New Roman" w:cs="Times New Roman"/>
        </w:rPr>
        <w:t>Figure 1. Number of articles containing immigration per day, by era.</w:t>
      </w:r>
      <w:r w:rsidR="00C21E97">
        <w:rPr>
          <w:rFonts w:ascii="Times New Roman" w:hAnsi="Times New Roman" w:cs="Times New Roman"/>
        </w:rPr>
        <w:t xml:space="preserve"> Note that the Obama era </w:t>
      </w:r>
      <w:r w:rsidR="002B6198">
        <w:rPr>
          <w:rFonts w:ascii="Times New Roman" w:hAnsi="Times New Roman" w:cs="Times New Roman"/>
        </w:rPr>
        <w:t xml:space="preserve">articles have been shifted by </w:t>
      </w:r>
      <w:r w:rsidR="001D22DE">
        <w:rPr>
          <w:rFonts w:ascii="Times New Roman" w:hAnsi="Times New Roman" w:cs="Times New Roman"/>
        </w:rPr>
        <w:t>eight</w:t>
      </w:r>
      <w:r w:rsidR="002B6198">
        <w:rPr>
          <w:rFonts w:ascii="Times New Roman" w:hAnsi="Times New Roman" w:cs="Times New Roman"/>
        </w:rPr>
        <w:t xml:space="preserve"> years</w:t>
      </w:r>
      <w:r w:rsidR="00AA5B40">
        <w:rPr>
          <w:rFonts w:ascii="Times New Roman" w:hAnsi="Times New Roman" w:cs="Times New Roman"/>
        </w:rPr>
        <w:t xml:space="preserve"> for comparison</w:t>
      </w:r>
      <w:r w:rsidR="00795F03">
        <w:rPr>
          <w:rFonts w:ascii="Times New Roman" w:hAnsi="Times New Roman" w:cs="Times New Roman"/>
        </w:rPr>
        <w:t>, and the labeled events relate to the Trump era</w:t>
      </w:r>
      <w:r w:rsidR="002B6198">
        <w:rPr>
          <w:rFonts w:ascii="Times New Roman" w:hAnsi="Times New Roman" w:cs="Times New Roman"/>
        </w:rPr>
        <w:t xml:space="preserve">. </w:t>
      </w:r>
    </w:p>
    <w:p w14:paraId="3121F597" w14:textId="77777777" w:rsidR="00CF0910" w:rsidRPr="001949C9" w:rsidRDefault="00CF0910">
      <w:pPr>
        <w:rPr>
          <w:rFonts w:ascii="Times New Roman" w:hAnsi="Times New Roman" w:cs="Times New Roman"/>
        </w:rPr>
      </w:pPr>
    </w:p>
    <w:p w14:paraId="66ED1D3A" w14:textId="7998E6F0" w:rsidR="00CF0910" w:rsidRDefault="00CF0910">
      <w:pPr>
        <w:rPr>
          <w:rFonts w:ascii="Times New Roman" w:hAnsi="Times New Roman" w:cs="Times New Roman"/>
        </w:rPr>
      </w:pPr>
      <w:r w:rsidRPr="001949C9">
        <w:rPr>
          <w:rFonts w:ascii="Times New Roman" w:hAnsi="Times New Roman" w:cs="Times New Roman"/>
        </w:rPr>
        <w:t xml:space="preserve">While day-to-day coverage of immigration is somewhat higher in the Trump era, a significant portion of the difference is driven by major news events. These include the election (large one-day spike in November 2016), the Muslim travel ban (gradual increase in early 2017 to a maximum </w:t>
      </w:r>
      <w:r w:rsidR="003C68C8">
        <w:rPr>
          <w:rFonts w:ascii="Times New Roman" w:hAnsi="Times New Roman" w:cs="Times New Roman"/>
        </w:rPr>
        <w:t>around</w:t>
      </w:r>
      <w:r w:rsidRPr="001949C9">
        <w:rPr>
          <w:rFonts w:ascii="Times New Roman" w:hAnsi="Times New Roman" w:cs="Times New Roman"/>
        </w:rPr>
        <w:t xml:space="preserve"> February 1, when Executive Order 13769 was published), the plan to end the Deferred Action for Childhood Arrivals program (DACA, peaking </w:t>
      </w:r>
      <w:r w:rsidR="00C02ACF" w:rsidRPr="001949C9">
        <w:rPr>
          <w:rFonts w:ascii="Times New Roman" w:hAnsi="Times New Roman" w:cs="Times New Roman"/>
        </w:rPr>
        <w:t xml:space="preserve">with the announcement of the plan </w:t>
      </w:r>
      <w:r w:rsidRPr="001949C9">
        <w:rPr>
          <w:rFonts w:ascii="Times New Roman" w:hAnsi="Times New Roman" w:cs="Times New Roman"/>
        </w:rPr>
        <w:t>September 7, 2017</w:t>
      </w:r>
      <w:r w:rsidR="00C02ACF" w:rsidRPr="001949C9">
        <w:rPr>
          <w:rFonts w:ascii="Times New Roman" w:hAnsi="Times New Roman" w:cs="Times New Roman"/>
        </w:rPr>
        <w:t xml:space="preserve"> and dominating coverage again in January 2018 as the courts</w:t>
      </w:r>
      <w:r w:rsidR="003974F8" w:rsidRPr="001949C9">
        <w:rPr>
          <w:rFonts w:ascii="Times New Roman" w:hAnsi="Times New Roman" w:cs="Times New Roman"/>
        </w:rPr>
        <w:t xml:space="preserve"> began to block the plan</w:t>
      </w:r>
      <w:r w:rsidRPr="001949C9">
        <w:rPr>
          <w:rFonts w:ascii="Times New Roman" w:hAnsi="Times New Roman" w:cs="Times New Roman"/>
        </w:rPr>
        <w:t>), and the family separation policy</w:t>
      </w:r>
      <w:r w:rsidR="003974F8" w:rsidRPr="001949C9">
        <w:rPr>
          <w:rFonts w:ascii="Times New Roman" w:hAnsi="Times New Roman" w:cs="Times New Roman"/>
        </w:rPr>
        <w:t xml:space="preserve"> (peaking near the end of June, 2018)</w:t>
      </w:r>
      <w:r w:rsidRPr="001949C9">
        <w:rPr>
          <w:rFonts w:ascii="Times New Roman" w:hAnsi="Times New Roman" w:cs="Times New Roman"/>
        </w:rPr>
        <w:t xml:space="preserve">. </w:t>
      </w:r>
    </w:p>
    <w:p w14:paraId="79E076DA" w14:textId="77777777" w:rsidR="003C68C8" w:rsidRPr="001949C9" w:rsidRDefault="003C68C8">
      <w:pPr>
        <w:rPr>
          <w:rFonts w:ascii="Times New Roman" w:hAnsi="Times New Roman" w:cs="Times New Roman"/>
        </w:rPr>
      </w:pPr>
    </w:p>
    <w:p w14:paraId="1E8C59AD" w14:textId="54D7C1EE" w:rsidR="008D16EC" w:rsidRPr="001949C9" w:rsidRDefault="00D872E4">
      <w:pPr>
        <w:rPr>
          <w:rFonts w:ascii="Times New Roman" w:hAnsi="Times New Roman" w:cs="Times New Roman"/>
        </w:rPr>
      </w:pPr>
      <w:r w:rsidRPr="001949C9">
        <w:rPr>
          <w:rFonts w:ascii="Times New Roman" w:hAnsi="Times New Roman" w:cs="Times New Roman"/>
        </w:rPr>
        <w:t>One of the most obvious peaks in the Obama era, by contrast</w:t>
      </w:r>
      <w:r w:rsidR="00361BB3" w:rsidRPr="001949C9">
        <w:rPr>
          <w:rFonts w:ascii="Times New Roman" w:hAnsi="Times New Roman" w:cs="Times New Roman"/>
        </w:rPr>
        <w:t>, on April 15, 2007, was due to</w:t>
      </w:r>
      <w:r w:rsidRPr="001949C9">
        <w:rPr>
          <w:rFonts w:ascii="Times New Roman" w:hAnsi="Times New Roman" w:cs="Times New Roman"/>
        </w:rPr>
        <w:t xml:space="preserve"> a deportation stay granted to a</w:t>
      </w:r>
      <w:r w:rsidR="00361BB3" w:rsidRPr="001949C9">
        <w:rPr>
          <w:rFonts w:ascii="Times New Roman" w:hAnsi="Times New Roman" w:cs="Times New Roman"/>
        </w:rPr>
        <w:t>n accused</w:t>
      </w:r>
      <w:r w:rsidRPr="001949C9">
        <w:rPr>
          <w:rFonts w:ascii="Times New Roman" w:hAnsi="Times New Roman" w:cs="Times New Roman"/>
        </w:rPr>
        <w:t xml:space="preserve"> former Nazi </w:t>
      </w:r>
      <w:r w:rsidR="00361BB3" w:rsidRPr="001949C9">
        <w:rPr>
          <w:rFonts w:ascii="Times New Roman" w:hAnsi="Times New Roman" w:cs="Times New Roman"/>
        </w:rPr>
        <w:t>prison guard coinciding with the release of a report on undocumented immigrants by the Pew Hispanic Center.</w:t>
      </w:r>
    </w:p>
    <w:p w14:paraId="5CB972A2" w14:textId="77777777" w:rsidR="002465F3" w:rsidRPr="001949C9" w:rsidRDefault="002465F3">
      <w:pPr>
        <w:rPr>
          <w:rFonts w:ascii="Times New Roman" w:hAnsi="Times New Roman" w:cs="Times New Roman"/>
        </w:rPr>
      </w:pPr>
    </w:p>
    <w:p w14:paraId="516F8838" w14:textId="6EDD125E" w:rsidR="002465F3" w:rsidRPr="001949C9" w:rsidRDefault="008D41F0">
      <w:pPr>
        <w:rPr>
          <w:rFonts w:ascii="Times New Roman" w:hAnsi="Times New Roman" w:cs="Times New Roman"/>
        </w:rPr>
      </w:pPr>
      <w:r>
        <w:rPr>
          <w:rFonts w:ascii="Times New Roman" w:hAnsi="Times New Roman" w:cs="Times New Roman"/>
          <w:noProof/>
        </w:rPr>
        <w:lastRenderedPageBreak/>
        <w:drawing>
          <wp:inline distT="0" distB="0" distL="0" distR="0" wp14:anchorId="7624AD8A" wp14:editId="5B9D3FE5">
            <wp:extent cx="5943600" cy="3467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timent_day_pres.pdf"/>
                    <pic:cNvPicPr/>
                  </pic:nvPicPr>
                  <pic:blipFill>
                    <a:blip r:embed="rId8">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7437A771" w14:textId="4546F456" w:rsidR="00361BB3" w:rsidRPr="001949C9" w:rsidRDefault="002465F3">
      <w:pPr>
        <w:rPr>
          <w:rFonts w:ascii="Times New Roman" w:hAnsi="Times New Roman" w:cs="Times New Roman"/>
        </w:rPr>
      </w:pPr>
      <w:r w:rsidRPr="001949C9">
        <w:rPr>
          <w:rFonts w:ascii="Times New Roman" w:hAnsi="Times New Roman" w:cs="Times New Roman"/>
        </w:rPr>
        <w:t>Figure 2.</w:t>
      </w:r>
      <w:r w:rsidR="006B0714">
        <w:rPr>
          <w:rFonts w:ascii="Times New Roman" w:hAnsi="Times New Roman" w:cs="Times New Roman"/>
        </w:rPr>
        <w:t xml:space="preserve"> Average sentiment of daily migration news articles. </w:t>
      </w:r>
      <w:r w:rsidR="00B31CA7">
        <w:rPr>
          <w:rFonts w:ascii="Times New Roman" w:hAnsi="Times New Roman" w:cs="Times New Roman"/>
        </w:rPr>
        <w:t xml:space="preserve">Note that the Obama era articles have been shifted by </w:t>
      </w:r>
      <w:r w:rsidR="001D22DE">
        <w:rPr>
          <w:rFonts w:ascii="Times New Roman" w:hAnsi="Times New Roman" w:cs="Times New Roman"/>
        </w:rPr>
        <w:t>eight</w:t>
      </w:r>
      <w:r w:rsidR="00B31CA7">
        <w:rPr>
          <w:rFonts w:ascii="Times New Roman" w:hAnsi="Times New Roman" w:cs="Times New Roman"/>
        </w:rPr>
        <w:t xml:space="preserve"> years for comparison</w:t>
      </w:r>
      <w:r w:rsidR="00E56649">
        <w:rPr>
          <w:rFonts w:ascii="Times New Roman" w:hAnsi="Times New Roman" w:cs="Times New Roman"/>
        </w:rPr>
        <w:t>, and the labeled events relate to the Trump era</w:t>
      </w:r>
      <w:r w:rsidR="00B31CA7">
        <w:rPr>
          <w:rFonts w:ascii="Times New Roman" w:hAnsi="Times New Roman" w:cs="Times New Roman"/>
        </w:rPr>
        <w:t xml:space="preserve">. </w:t>
      </w:r>
    </w:p>
    <w:p w14:paraId="52C6B5E8" w14:textId="77777777" w:rsidR="002465F3" w:rsidRPr="001949C9" w:rsidRDefault="002465F3">
      <w:pPr>
        <w:rPr>
          <w:rFonts w:ascii="Times New Roman" w:hAnsi="Times New Roman" w:cs="Times New Roman"/>
        </w:rPr>
      </w:pPr>
    </w:p>
    <w:p w14:paraId="731C5507" w14:textId="57053A47" w:rsidR="00C07654" w:rsidRDefault="00871739">
      <w:pPr>
        <w:rPr>
          <w:rFonts w:ascii="Times New Roman" w:hAnsi="Times New Roman" w:cs="Times New Roman"/>
        </w:rPr>
      </w:pPr>
      <w:r>
        <w:rPr>
          <w:rFonts w:ascii="Times New Roman" w:hAnsi="Times New Roman" w:cs="Times New Roman"/>
        </w:rPr>
        <w:t xml:space="preserve">Sentiment analysis also shows the stark contrast in migration-related reporting in the Trump era compared </w:t>
      </w:r>
      <w:r w:rsidR="005B113A">
        <w:rPr>
          <w:rFonts w:ascii="Times New Roman" w:hAnsi="Times New Roman" w:cs="Times New Roman"/>
        </w:rPr>
        <w:t>to the Obama era (Figure 2). In general</w:t>
      </w:r>
      <w:r w:rsidR="00316258">
        <w:rPr>
          <w:rFonts w:ascii="Times New Roman" w:hAnsi="Times New Roman" w:cs="Times New Roman"/>
        </w:rPr>
        <w:t>,</w:t>
      </w:r>
      <w:r w:rsidR="005B113A">
        <w:rPr>
          <w:rFonts w:ascii="Times New Roman" w:hAnsi="Times New Roman" w:cs="Times New Roman"/>
        </w:rPr>
        <w:t xml:space="preserve"> migration articles contain more negative words in the more recent presidential period. </w:t>
      </w:r>
      <w:r w:rsidR="00C07654" w:rsidRPr="001949C9">
        <w:rPr>
          <w:rFonts w:ascii="Times New Roman" w:hAnsi="Times New Roman" w:cs="Times New Roman"/>
        </w:rPr>
        <w:t xml:space="preserve">Sentiment analysis indicates, too, that </w:t>
      </w:r>
      <w:r w:rsidR="005B5833" w:rsidRPr="001949C9">
        <w:rPr>
          <w:rFonts w:ascii="Times New Roman" w:hAnsi="Times New Roman" w:cs="Times New Roman"/>
        </w:rPr>
        <w:t xml:space="preserve">the Trump era media environment on immigration is marked by unusual events. In this case, we see that sentiment is relatively constant, with the notable exception of coverage of the Muslim travel ban and the family separation policy. </w:t>
      </w:r>
      <w:r w:rsidR="007C13AA" w:rsidRPr="001949C9">
        <w:rPr>
          <w:rFonts w:ascii="Times New Roman" w:hAnsi="Times New Roman" w:cs="Times New Roman"/>
        </w:rPr>
        <w:t xml:space="preserve">Other </w:t>
      </w:r>
      <w:r w:rsidR="00F47278" w:rsidRPr="001949C9">
        <w:rPr>
          <w:rFonts w:ascii="Times New Roman" w:hAnsi="Times New Roman" w:cs="Times New Roman"/>
        </w:rPr>
        <w:t xml:space="preserve">negative peaks occurred around </w:t>
      </w:r>
      <w:r w:rsidR="003636D5" w:rsidRPr="001949C9">
        <w:rPr>
          <w:rFonts w:ascii="Times New Roman" w:hAnsi="Times New Roman" w:cs="Times New Roman"/>
        </w:rPr>
        <w:t xml:space="preserve">two </w:t>
      </w:r>
      <w:r w:rsidR="00F47278" w:rsidRPr="001949C9">
        <w:rPr>
          <w:rFonts w:ascii="Times New Roman" w:hAnsi="Times New Roman" w:cs="Times New Roman"/>
        </w:rPr>
        <w:t xml:space="preserve">terrorist incidents (September </w:t>
      </w:r>
      <w:r w:rsidR="003636D5" w:rsidRPr="001949C9">
        <w:rPr>
          <w:rFonts w:ascii="Times New Roman" w:hAnsi="Times New Roman" w:cs="Times New Roman"/>
        </w:rPr>
        <w:t>17-</w:t>
      </w:r>
      <w:r w:rsidR="00F47278" w:rsidRPr="001949C9">
        <w:rPr>
          <w:rFonts w:ascii="Times New Roman" w:hAnsi="Times New Roman" w:cs="Times New Roman"/>
        </w:rPr>
        <w:t xml:space="preserve">19, 2016 and </w:t>
      </w:r>
      <w:r w:rsidR="003636D5" w:rsidRPr="001949C9">
        <w:rPr>
          <w:rFonts w:ascii="Times New Roman" w:hAnsi="Times New Roman" w:cs="Times New Roman"/>
        </w:rPr>
        <w:t>October 3</w:t>
      </w:r>
      <w:r w:rsidR="00CE45AB" w:rsidRPr="001949C9">
        <w:rPr>
          <w:rFonts w:ascii="Times New Roman" w:hAnsi="Times New Roman" w:cs="Times New Roman"/>
        </w:rPr>
        <w:t>1, 2017)</w:t>
      </w:r>
      <w:r w:rsidR="003636D5" w:rsidRPr="001949C9">
        <w:rPr>
          <w:rFonts w:ascii="Times New Roman" w:hAnsi="Times New Roman" w:cs="Times New Roman"/>
        </w:rPr>
        <w:t>.</w:t>
      </w:r>
      <w:r w:rsidR="00C43B47" w:rsidRPr="001949C9">
        <w:rPr>
          <w:rFonts w:ascii="Times New Roman" w:hAnsi="Times New Roman" w:cs="Times New Roman"/>
        </w:rPr>
        <w:t xml:space="preserve"> </w:t>
      </w:r>
      <w:r w:rsidR="00316258">
        <w:rPr>
          <w:rFonts w:ascii="Times New Roman" w:hAnsi="Times New Roman" w:cs="Times New Roman"/>
        </w:rPr>
        <w:t>D</w:t>
      </w:r>
      <w:r w:rsidR="00FE2314">
        <w:rPr>
          <w:rFonts w:ascii="Times New Roman" w:hAnsi="Times New Roman" w:cs="Times New Roman"/>
        </w:rPr>
        <w:t xml:space="preserve">ecrease in sentiment around terrorist incidents in the Obama era was not as stark – coverage of an attempted </w:t>
      </w:r>
      <w:r w:rsidR="00316258">
        <w:rPr>
          <w:rFonts w:ascii="Times New Roman" w:hAnsi="Times New Roman" w:cs="Times New Roman"/>
        </w:rPr>
        <w:t xml:space="preserve">airplane bombing on December 25, 2009 and an attempted </w:t>
      </w:r>
      <w:r w:rsidR="00FB4F7F">
        <w:rPr>
          <w:rFonts w:ascii="Times New Roman" w:hAnsi="Times New Roman" w:cs="Times New Roman"/>
        </w:rPr>
        <w:t>bombing in Times Square on May 1, 2010</w:t>
      </w:r>
      <w:r w:rsidR="00FE2314">
        <w:rPr>
          <w:rFonts w:ascii="Times New Roman" w:hAnsi="Times New Roman" w:cs="Times New Roman"/>
        </w:rPr>
        <w:t xml:space="preserve"> show </w:t>
      </w:r>
      <w:r w:rsidR="00421DBD">
        <w:rPr>
          <w:rFonts w:ascii="Times New Roman" w:hAnsi="Times New Roman" w:cs="Times New Roman"/>
        </w:rPr>
        <w:t>no dip</w:t>
      </w:r>
      <w:r w:rsidR="00FB4F7F">
        <w:rPr>
          <w:rFonts w:ascii="Times New Roman" w:hAnsi="Times New Roman" w:cs="Times New Roman"/>
        </w:rPr>
        <w:t xml:space="preserve"> in sentiment. </w:t>
      </w:r>
      <w:r w:rsidR="00DC2E3D">
        <w:rPr>
          <w:rFonts w:ascii="Times New Roman" w:hAnsi="Times New Roman" w:cs="Times New Roman"/>
        </w:rPr>
        <w:t xml:space="preserve">However, it is difficult to make a direct comparison, because neither of these attacks resulted in any casualties, while the two incidents in the Trump period </w:t>
      </w:r>
      <w:r w:rsidR="002534DF">
        <w:rPr>
          <w:rFonts w:ascii="Times New Roman" w:hAnsi="Times New Roman" w:cs="Times New Roman"/>
        </w:rPr>
        <w:t>caused injuries and deaths, respectively.</w:t>
      </w:r>
    </w:p>
    <w:p w14:paraId="2386029B" w14:textId="13C23016" w:rsidR="00F472C8" w:rsidRDefault="00F472C8">
      <w:pPr>
        <w:rPr>
          <w:rFonts w:ascii="Times New Roman" w:hAnsi="Times New Roman" w:cs="Times New Roman"/>
        </w:rPr>
      </w:pPr>
    </w:p>
    <w:p w14:paraId="671EBC2A" w14:textId="6661FD29" w:rsidR="00F472C8" w:rsidRDefault="00F472C8">
      <w:pPr>
        <w:rPr>
          <w:rFonts w:ascii="Times New Roman" w:hAnsi="Times New Roman" w:cs="Times New Roman"/>
        </w:rPr>
      </w:pPr>
      <w:r w:rsidRPr="00D17999">
        <w:rPr>
          <w:rFonts w:ascii="Times New Roman" w:hAnsi="Times New Roman" w:cs="Times New Roman"/>
          <w:noProof/>
        </w:rPr>
        <w:lastRenderedPageBreak/>
        <w:drawing>
          <wp:inline distT="0" distB="0" distL="0" distR="0" wp14:anchorId="5839FCA3" wp14:editId="3DC78259">
            <wp:extent cx="6237961" cy="51983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f_idf_month_barplot_select.pdf"/>
                    <pic:cNvPicPr/>
                  </pic:nvPicPr>
                  <pic:blipFill>
                    <a:blip r:embed="rId9">
                      <a:extLst>
                        <a:ext uri="{28A0092B-C50C-407E-A947-70E740481C1C}">
                          <a14:useLocalDpi xmlns:a14="http://schemas.microsoft.com/office/drawing/2010/main" val="0"/>
                        </a:ext>
                      </a:extLst>
                    </a:blip>
                    <a:stretch>
                      <a:fillRect/>
                    </a:stretch>
                  </pic:blipFill>
                  <pic:spPr>
                    <a:xfrm>
                      <a:off x="0" y="0"/>
                      <a:ext cx="6259268" cy="5216057"/>
                    </a:xfrm>
                    <a:prstGeom prst="rect">
                      <a:avLst/>
                    </a:prstGeom>
                  </pic:spPr>
                </pic:pic>
              </a:graphicData>
            </a:graphic>
          </wp:inline>
        </w:drawing>
      </w:r>
    </w:p>
    <w:p w14:paraId="29E05A96" w14:textId="3413B3DF" w:rsidR="009908CD" w:rsidRPr="001949C9" w:rsidRDefault="009908CD">
      <w:pPr>
        <w:rPr>
          <w:rFonts w:ascii="Times New Roman" w:hAnsi="Times New Roman" w:cs="Times New Roman"/>
        </w:rPr>
      </w:pPr>
      <w:r>
        <w:rPr>
          <w:rFonts w:ascii="Times New Roman" w:hAnsi="Times New Roman" w:cs="Times New Roman"/>
        </w:rPr>
        <w:t xml:space="preserve">Figure 3. Most important words based on highest tf-idf score for four different months in the Trump era. </w:t>
      </w:r>
      <w:bookmarkStart w:id="1" w:name="_GoBack"/>
      <w:bookmarkEnd w:id="1"/>
    </w:p>
    <w:p w14:paraId="20F6D638" w14:textId="77777777" w:rsidR="00C07654" w:rsidRDefault="00C07654">
      <w:pPr>
        <w:rPr>
          <w:rFonts w:ascii="Times New Roman" w:hAnsi="Times New Roman" w:cs="Times New Roman"/>
        </w:rPr>
      </w:pPr>
    </w:p>
    <w:p w14:paraId="4495B516" w14:textId="3FB9FC0C" w:rsidR="002534DF" w:rsidRDefault="002534DF">
      <w:pPr>
        <w:rPr>
          <w:rFonts w:ascii="Times New Roman" w:hAnsi="Times New Roman" w:cs="Times New Roman"/>
        </w:rPr>
      </w:pPr>
      <w:r>
        <w:rPr>
          <w:rFonts w:ascii="Times New Roman" w:hAnsi="Times New Roman" w:cs="Times New Roman"/>
        </w:rPr>
        <w:t xml:space="preserve">Figure 3 illustrates the utility of </w:t>
      </w:r>
      <w:r w:rsidR="00B5173D">
        <w:rPr>
          <w:rFonts w:ascii="Times New Roman" w:hAnsi="Times New Roman" w:cs="Times New Roman"/>
        </w:rPr>
        <w:t>td-idf in</w:t>
      </w:r>
      <w:r>
        <w:rPr>
          <w:rFonts w:ascii="Times New Roman" w:hAnsi="Times New Roman" w:cs="Times New Roman"/>
        </w:rPr>
        <w:t xml:space="preserve"> extracting </w:t>
      </w:r>
      <w:r w:rsidR="00B5173D">
        <w:rPr>
          <w:rFonts w:ascii="Times New Roman" w:hAnsi="Times New Roman" w:cs="Times New Roman"/>
        </w:rPr>
        <w:t>important words</w:t>
      </w:r>
      <w:r>
        <w:rPr>
          <w:rFonts w:ascii="Times New Roman" w:hAnsi="Times New Roman" w:cs="Times New Roman"/>
        </w:rPr>
        <w:t xml:space="preserve"> from text. Four select months are shown, and in each, the most important words provide a clear picture of one or two major news events that dominated the news cycle during that month. In August 2016, this was the presidential election; in January 2017, the travel ban and the proposed wall on the Mexican border; in September 2017, </w:t>
      </w:r>
      <w:r w:rsidR="00276731">
        <w:rPr>
          <w:rFonts w:ascii="Times New Roman" w:hAnsi="Times New Roman" w:cs="Times New Roman"/>
        </w:rPr>
        <w:t xml:space="preserve">the proposed end of the DACA program and </w:t>
      </w:r>
      <w:r w:rsidR="00121E15">
        <w:rPr>
          <w:rFonts w:ascii="Times New Roman" w:hAnsi="Times New Roman" w:cs="Times New Roman"/>
        </w:rPr>
        <w:t>H</w:t>
      </w:r>
      <w:r w:rsidR="004B1F30">
        <w:rPr>
          <w:rFonts w:ascii="Times New Roman" w:hAnsi="Times New Roman" w:cs="Times New Roman"/>
        </w:rPr>
        <w:t>urricane</w:t>
      </w:r>
      <w:r w:rsidR="00121E15">
        <w:rPr>
          <w:rFonts w:ascii="Times New Roman" w:hAnsi="Times New Roman" w:cs="Times New Roman"/>
        </w:rPr>
        <w:t xml:space="preserve"> Maria; and in June 2018, the family separation policy.</w:t>
      </w:r>
    </w:p>
    <w:p w14:paraId="49AD9E78" w14:textId="77777777" w:rsidR="00C07654" w:rsidRPr="001949C9" w:rsidRDefault="00C07654">
      <w:pPr>
        <w:rPr>
          <w:rFonts w:ascii="Times New Roman" w:hAnsi="Times New Roman" w:cs="Times New Roman"/>
        </w:rPr>
      </w:pPr>
    </w:p>
    <w:p w14:paraId="08D53D18" w14:textId="1B48106D" w:rsidR="00C353B2" w:rsidRDefault="00AD0440" w:rsidP="00D17999">
      <w:pPr>
        <w:tabs>
          <w:tab w:val="left" w:pos="4195"/>
        </w:tabs>
        <w:rPr>
          <w:rFonts w:ascii="Times New Roman" w:hAnsi="Times New Roman" w:cs="Times New Roman"/>
        </w:rPr>
      </w:pPr>
      <w:r w:rsidRPr="003C68C8">
        <w:rPr>
          <w:rFonts w:ascii="Times New Roman" w:hAnsi="Times New Roman" w:cs="Times New Roman"/>
          <w:b/>
        </w:rPr>
        <w:t>Further research</w:t>
      </w:r>
      <w:r w:rsidR="003C68C8" w:rsidRPr="003C68C8">
        <w:rPr>
          <w:rFonts w:ascii="Times New Roman" w:hAnsi="Times New Roman" w:cs="Times New Roman"/>
          <w:b/>
        </w:rPr>
        <w:tab/>
      </w:r>
      <w:r w:rsidR="0011062E">
        <w:rPr>
          <w:rFonts w:ascii="Times New Roman" w:hAnsi="Times New Roman" w:cs="Times New Roman"/>
        </w:rPr>
        <w:tab/>
      </w:r>
    </w:p>
    <w:p w14:paraId="5850ADD8" w14:textId="36AAE969" w:rsidR="006B0714" w:rsidRDefault="002744D1">
      <w:pPr>
        <w:rPr>
          <w:rFonts w:ascii="Times New Roman" w:hAnsi="Times New Roman" w:cs="Times New Roman"/>
        </w:rPr>
      </w:pPr>
      <w:r>
        <w:rPr>
          <w:rFonts w:ascii="Times New Roman" w:hAnsi="Times New Roman" w:cs="Times New Roman"/>
        </w:rPr>
        <w:t xml:space="preserve">We have collected a dataset of over 21,000 migration-related news articles and </w:t>
      </w:r>
      <w:r w:rsidR="00132AD0">
        <w:rPr>
          <w:rFonts w:ascii="Times New Roman" w:hAnsi="Times New Roman" w:cs="Times New Roman"/>
        </w:rPr>
        <w:t xml:space="preserve">parsed the information to get in </w:t>
      </w:r>
      <w:r w:rsidR="005928E5">
        <w:rPr>
          <w:rFonts w:ascii="Times New Roman" w:hAnsi="Times New Roman" w:cs="Times New Roman"/>
        </w:rPr>
        <w:t xml:space="preserve">a format that is suitable for text analysis. </w:t>
      </w:r>
      <w:r w:rsidR="00B92AAA">
        <w:rPr>
          <w:rFonts w:ascii="Times New Roman" w:hAnsi="Times New Roman" w:cs="Times New Roman"/>
        </w:rPr>
        <w:t xml:space="preserve">Our next stage of data collection </w:t>
      </w:r>
      <w:r w:rsidR="006E0DA6">
        <w:rPr>
          <w:rFonts w:ascii="Times New Roman" w:hAnsi="Times New Roman" w:cs="Times New Roman"/>
        </w:rPr>
        <w:t xml:space="preserve">will involve extracting past tweets over the period of the first two </w:t>
      </w:r>
      <w:r w:rsidR="00E9405B">
        <w:rPr>
          <w:rFonts w:ascii="Times New Roman" w:hAnsi="Times New Roman" w:cs="Times New Roman"/>
        </w:rPr>
        <w:t xml:space="preserve">years of Trump’s presidency. </w:t>
      </w:r>
      <w:r w:rsidR="00DF5C4B">
        <w:rPr>
          <w:rFonts w:ascii="Times New Roman" w:hAnsi="Times New Roman" w:cs="Times New Roman"/>
        </w:rPr>
        <w:t xml:space="preserve">Analysis will then </w:t>
      </w:r>
      <w:r w:rsidR="008D0AFE">
        <w:rPr>
          <w:rFonts w:ascii="Times New Roman" w:hAnsi="Times New Roman" w:cs="Times New Roman"/>
        </w:rPr>
        <w:t>focus on looking at concurrent patter</w:t>
      </w:r>
      <w:r w:rsidR="00860DD4">
        <w:rPr>
          <w:rFonts w:ascii="Times New Roman" w:hAnsi="Times New Roman" w:cs="Times New Roman"/>
        </w:rPr>
        <w:t xml:space="preserve">ns in the two datasets. In particular, we are interested in seeing how </w:t>
      </w:r>
      <w:r w:rsidR="009407EF">
        <w:rPr>
          <w:rFonts w:ascii="Times New Roman" w:hAnsi="Times New Roman" w:cs="Times New Roman"/>
        </w:rPr>
        <w:t>sentiment in public opinion</w:t>
      </w:r>
      <w:r w:rsidR="00EB3811">
        <w:rPr>
          <w:rFonts w:ascii="Times New Roman" w:hAnsi="Times New Roman" w:cs="Times New Roman"/>
        </w:rPr>
        <w:t>,</w:t>
      </w:r>
      <w:r w:rsidR="009407EF">
        <w:rPr>
          <w:rFonts w:ascii="Times New Roman" w:hAnsi="Times New Roman" w:cs="Times New Roman"/>
        </w:rPr>
        <w:t xml:space="preserve"> as measured by social media data</w:t>
      </w:r>
      <w:r w:rsidR="00EB3811">
        <w:rPr>
          <w:rFonts w:ascii="Times New Roman" w:hAnsi="Times New Roman" w:cs="Times New Roman"/>
        </w:rPr>
        <w:t>,</w:t>
      </w:r>
      <w:r w:rsidR="00DF52D1">
        <w:rPr>
          <w:rFonts w:ascii="Times New Roman" w:hAnsi="Times New Roman" w:cs="Times New Roman"/>
        </w:rPr>
        <w:t xml:space="preserve"> changes in response to migration-r</w:t>
      </w:r>
      <w:r w:rsidR="00DB43D1">
        <w:rPr>
          <w:rFonts w:ascii="Times New Roman" w:hAnsi="Times New Roman" w:cs="Times New Roman"/>
        </w:rPr>
        <w:t xml:space="preserve">elated events and news coverage, and whether this varies over </w:t>
      </w:r>
      <w:r w:rsidR="00DB43D1">
        <w:rPr>
          <w:rFonts w:ascii="Times New Roman" w:hAnsi="Times New Roman" w:cs="Times New Roman"/>
        </w:rPr>
        <w:lastRenderedPageBreak/>
        <w:t xml:space="preserve">time and by geographic location. In addition, </w:t>
      </w:r>
      <w:r w:rsidR="00B23D47">
        <w:rPr>
          <w:rFonts w:ascii="Times New Roman" w:hAnsi="Times New Roman" w:cs="Times New Roman"/>
        </w:rPr>
        <w:t xml:space="preserve">we will use topic modeling to see what migration-related topics are discussed on social media and how well they correspond to new coverage and policy changes. </w:t>
      </w:r>
    </w:p>
    <w:p w14:paraId="21FE2549" w14:textId="77777777" w:rsidR="00703C7F" w:rsidRDefault="00703C7F">
      <w:pPr>
        <w:rPr>
          <w:rFonts w:ascii="Times New Roman" w:hAnsi="Times New Roman" w:cs="Times New Roman"/>
        </w:rPr>
      </w:pPr>
    </w:p>
    <w:p w14:paraId="2DE93105" w14:textId="3675FF33" w:rsidR="00703C7F" w:rsidRDefault="00703C7F">
      <w:pPr>
        <w:rPr>
          <w:rFonts w:ascii="Times New Roman" w:hAnsi="Times New Roman" w:cs="Times New Roman"/>
          <w:b/>
        </w:rPr>
      </w:pPr>
      <w:r>
        <w:rPr>
          <w:rFonts w:ascii="Times New Roman" w:hAnsi="Times New Roman" w:cs="Times New Roman"/>
          <w:b/>
        </w:rPr>
        <w:t>References</w:t>
      </w:r>
    </w:p>
    <w:p w14:paraId="660A5BF0" w14:textId="77777777" w:rsidR="00703C7F" w:rsidRDefault="00703C7F">
      <w:pPr>
        <w:rPr>
          <w:rFonts w:ascii="Times New Roman" w:hAnsi="Times New Roman" w:cs="Times New Roman"/>
          <w:b/>
        </w:rPr>
      </w:pPr>
    </w:p>
    <w:p w14:paraId="138A2DC4"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Atwell Seate, A., &amp; Mastro, D. (2016). Media’s influence on immigration attitudes: An intergroup threat theory approach. </w:t>
      </w:r>
      <w:r w:rsidRPr="00D17999">
        <w:rPr>
          <w:rFonts w:ascii="Times New Roman" w:eastAsia="Times New Roman" w:hAnsi="Times New Roman" w:cs="Times New Roman"/>
          <w:i/>
          <w:iCs/>
        </w:rPr>
        <w:t>Communication Monographs</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83</w:t>
      </w:r>
      <w:r w:rsidRPr="00D17999">
        <w:rPr>
          <w:rFonts w:ascii="Times New Roman" w:eastAsia="Times New Roman" w:hAnsi="Times New Roman" w:cs="Times New Roman"/>
        </w:rPr>
        <w:t xml:space="preserve">(2), 194–213. </w:t>
      </w:r>
      <w:hyperlink r:id="rId10" w:history="1">
        <w:r w:rsidRPr="00D17999">
          <w:rPr>
            <w:rStyle w:val="Hyperlink"/>
            <w:rFonts w:ascii="Times New Roman" w:eastAsia="Times New Roman" w:hAnsi="Times New Roman" w:cs="Times New Roman"/>
          </w:rPr>
          <w:t>https://doi.org/10.1080/03637751.2015.1068433</w:t>
        </w:r>
      </w:hyperlink>
    </w:p>
    <w:p w14:paraId="370A859B"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Berg, J. A. (2015). Explaining Attitudes toward Immigrants and Immigration Policy: A Review of the Theoretical Literature. </w:t>
      </w:r>
      <w:r w:rsidRPr="00D17999">
        <w:rPr>
          <w:rFonts w:ascii="Times New Roman" w:eastAsia="Times New Roman" w:hAnsi="Times New Roman" w:cs="Times New Roman"/>
          <w:i/>
          <w:iCs/>
        </w:rPr>
        <w:t>Sociology Compass</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9</w:t>
      </w:r>
      <w:r w:rsidRPr="00D17999">
        <w:rPr>
          <w:rFonts w:ascii="Times New Roman" w:eastAsia="Times New Roman" w:hAnsi="Times New Roman" w:cs="Times New Roman"/>
        </w:rPr>
        <w:t xml:space="preserve">(1), 23–34. </w:t>
      </w:r>
      <w:hyperlink r:id="rId11" w:history="1">
        <w:r w:rsidRPr="00D17999">
          <w:rPr>
            <w:rStyle w:val="Hyperlink"/>
            <w:rFonts w:ascii="Times New Roman" w:eastAsia="Times New Roman" w:hAnsi="Times New Roman" w:cs="Times New Roman"/>
          </w:rPr>
          <w:t>https://doi.org/10.1111/soc4.12235</w:t>
        </w:r>
      </w:hyperlink>
    </w:p>
    <w:p w14:paraId="29B45723"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Blei, D. M. (2012). Probabilistic topic models. </w:t>
      </w:r>
      <w:r w:rsidRPr="00D17999">
        <w:rPr>
          <w:rFonts w:ascii="Times New Roman" w:eastAsia="Times New Roman" w:hAnsi="Times New Roman" w:cs="Times New Roman"/>
          <w:i/>
          <w:iCs/>
        </w:rPr>
        <w:t>Communications of the ACM</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55</w:t>
      </w:r>
      <w:r w:rsidRPr="00D17999">
        <w:rPr>
          <w:rFonts w:ascii="Times New Roman" w:eastAsia="Times New Roman" w:hAnsi="Times New Roman" w:cs="Times New Roman"/>
        </w:rPr>
        <w:t xml:space="preserve">(4), 77. </w:t>
      </w:r>
      <w:hyperlink r:id="rId12" w:history="1">
        <w:r w:rsidRPr="00D17999">
          <w:rPr>
            <w:rStyle w:val="Hyperlink"/>
            <w:rFonts w:ascii="Times New Roman" w:eastAsia="Times New Roman" w:hAnsi="Times New Roman" w:cs="Times New Roman"/>
          </w:rPr>
          <w:t>https://doi.org/10.1145/2133806.2133826</w:t>
        </w:r>
      </w:hyperlink>
    </w:p>
    <w:p w14:paraId="067FACAA"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Brader, T., Valentino, N. A., &amp; Suhay, E. (2008). What Triggers Public Opposition to Immigration? Anxiety, Group Cues, and Immigration Threat. </w:t>
      </w:r>
      <w:r w:rsidRPr="00D17999">
        <w:rPr>
          <w:rFonts w:ascii="Times New Roman" w:eastAsia="Times New Roman" w:hAnsi="Times New Roman" w:cs="Times New Roman"/>
          <w:i/>
          <w:iCs/>
        </w:rPr>
        <w:t>American Journal of Political Science</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52</w:t>
      </w:r>
      <w:r w:rsidRPr="00D17999">
        <w:rPr>
          <w:rFonts w:ascii="Times New Roman" w:eastAsia="Times New Roman" w:hAnsi="Times New Roman" w:cs="Times New Roman"/>
        </w:rPr>
        <w:t xml:space="preserve">(4), 959–978. </w:t>
      </w:r>
      <w:hyperlink r:id="rId13" w:history="1">
        <w:r w:rsidRPr="00D17999">
          <w:rPr>
            <w:rStyle w:val="Hyperlink"/>
            <w:rFonts w:ascii="Times New Roman" w:eastAsia="Times New Roman" w:hAnsi="Times New Roman" w:cs="Times New Roman"/>
          </w:rPr>
          <w:t>https://doi.org/10.1111/j.1540-5907.2008.00353.x</w:t>
        </w:r>
      </w:hyperlink>
    </w:p>
    <w:p w14:paraId="6B0FAC27"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Ceobanu, A. M., &amp; Escandell, X. (2010). Comparative Analyses of Public Attitudes Toward Immigrants and Immigration Using Multinational Survey Data: A Review of Theories and Research. </w:t>
      </w:r>
      <w:r w:rsidRPr="00D17999">
        <w:rPr>
          <w:rFonts w:ascii="Times New Roman" w:eastAsia="Times New Roman" w:hAnsi="Times New Roman" w:cs="Times New Roman"/>
          <w:i/>
          <w:iCs/>
        </w:rPr>
        <w:t>Annual Review of Sociology</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36</w:t>
      </w:r>
      <w:r w:rsidRPr="00D17999">
        <w:rPr>
          <w:rFonts w:ascii="Times New Roman" w:eastAsia="Times New Roman" w:hAnsi="Times New Roman" w:cs="Times New Roman"/>
        </w:rPr>
        <w:t xml:space="preserve">(1), 309–328. </w:t>
      </w:r>
      <w:hyperlink r:id="rId14" w:history="1">
        <w:r w:rsidRPr="00D17999">
          <w:rPr>
            <w:rStyle w:val="Hyperlink"/>
            <w:rFonts w:ascii="Times New Roman" w:eastAsia="Times New Roman" w:hAnsi="Times New Roman" w:cs="Times New Roman"/>
          </w:rPr>
          <w:t>https://doi.org/10.1146/annurev.soc.012809.102651</w:t>
        </w:r>
      </w:hyperlink>
    </w:p>
    <w:p w14:paraId="534C4F6D"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Charitopoulou, E., &amp; García-Manglano, J. (2018). Fear of small numbers? Immigrant population size and electoral support for the populist radical right in Switzerland. </w:t>
      </w:r>
      <w:r w:rsidRPr="00D17999">
        <w:rPr>
          <w:rFonts w:ascii="Times New Roman" w:eastAsia="Times New Roman" w:hAnsi="Times New Roman" w:cs="Times New Roman"/>
          <w:i/>
          <w:iCs/>
        </w:rPr>
        <w:t>Journal of Ethnic and Migration Studies</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44</w:t>
      </w:r>
      <w:r w:rsidRPr="00D17999">
        <w:rPr>
          <w:rFonts w:ascii="Times New Roman" w:eastAsia="Times New Roman" w:hAnsi="Times New Roman" w:cs="Times New Roman"/>
        </w:rPr>
        <w:t xml:space="preserve">(5), 849–869. </w:t>
      </w:r>
      <w:hyperlink r:id="rId15" w:history="1">
        <w:r w:rsidRPr="00D17999">
          <w:rPr>
            <w:rStyle w:val="Hyperlink"/>
            <w:rFonts w:ascii="Times New Roman" w:eastAsia="Times New Roman" w:hAnsi="Times New Roman" w:cs="Times New Roman"/>
          </w:rPr>
          <w:t>https://doi.org/10.1080/1369183X.2017.1337505</w:t>
        </w:r>
      </w:hyperlink>
    </w:p>
    <w:p w14:paraId="318FDACC"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DiMaggio, P. (2015). Adapting computational text analysis to social science (and vice versa). </w:t>
      </w:r>
      <w:r w:rsidRPr="00D17999">
        <w:rPr>
          <w:rFonts w:ascii="Times New Roman" w:eastAsia="Times New Roman" w:hAnsi="Times New Roman" w:cs="Times New Roman"/>
          <w:i/>
          <w:iCs/>
        </w:rPr>
        <w:t>Big Data &amp; Society</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2</w:t>
      </w:r>
      <w:r w:rsidRPr="00D17999">
        <w:rPr>
          <w:rFonts w:ascii="Times New Roman" w:eastAsia="Times New Roman" w:hAnsi="Times New Roman" w:cs="Times New Roman"/>
        </w:rPr>
        <w:t xml:space="preserve">(2), 2053951715602908. </w:t>
      </w:r>
      <w:hyperlink r:id="rId16" w:history="1">
        <w:r w:rsidRPr="00D17999">
          <w:rPr>
            <w:rStyle w:val="Hyperlink"/>
            <w:rFonts w:ascii="Times New Roman" w:eastAsia="Times New Roman" w:hAnsi="Times New Roman" w:cs="Times New Roman"/>
          </w:rPr>
          <w:t>https://doi.org/10.1177/2053951715602908</w:t>
        </w:r>
      </w:hyperlink>
    </w:p>
    <w:p w14:paraId="76C9818C"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DiMaggio, P., Nag, M., &amp; Blei, D. (2013). Exploiting affinities between topic modeling and the sociological perspective on culture: Application to newspaper coverage of U.S. government arts funding. </w:t>
      </w:r>
      <w:r w:rsidRPr="00D17999">
        <w:rPr>
          <w:rFonts w:ascii="Times New Roman" w:eastAsia="Times New Roman" w:hAnsi="Times New Roman" w:cs="Times New Roman"/>
          <w:i/>
          <w:iCs/>
        </w:rPr>
        <w:t>Poetics</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41</w:t>
      </w:r>
      <w:r w:rsidRPr="00D17999">
        <w:rPr>
          <w:rFonts w:ascii="Times New Roman" w:eastAsia="Times New Roman" w:hAnsi="Times New Roman" w:cs="Times New Roman"/>
        </w:rPr>
        <w:t xml:space="preserve">(6), 570–606. </w:t>
      </w:r>
      <w:hyperlink r:id="rId17" w:history="1">
        <w:r w:rsidRPr="00D17999">
          <w:rPr>
            <w:rStyle w:val="Hyperlink"/>
            <w:rFonts w:ascii="Times New Roman" w:eastAsia="Times New Roman" w:hAnsi="Times New Roman" w:cs="Times New Roman"/>
          </w:rPr>
          <w:t>https://doi.org/10.1016/j.poetic.2013.08.004</w:t>
        </w:r>
      </w:hyperlink>
    </w:p>
    <w:p w14:paraId="2B7BD5F7"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Dunaway, J., Branton, R. P., &amp; Abrajano, M. A. (2010). Agenda Setting, Public Opinion, and the Issue of Immigration Reform*. </w:t>
      </w:r>
      <w:r w:rsidRPr="00D17999">
        <w:rPr>
          <w:rFonts w:ascii="Times New Roman" w:eastAsia="Times New Roman" w:hAnsi="Times New Roman" w:cs="Times New Roman"/>
          <w:i/>
          <w:iCs/>
        </w:rPr>
        <w:t>Social Science Quarterly</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91</w:t>
      </w:r>
      <w:r w:rsidRPr="00D17999">
        <w:rPr>
          <w:rFonts w:ascii="Times New Roman" w:eastAsia="Times New Roman" w:hAnsi="Times New Roman" w:cs="Times New Roman"/>
        </w:rPr>
        <w:t xml:space="preserve">(2), 359–378. </w:t>
      </w:r>
      <w:hyperlink r:id="rId18" w:history="1">
        <w:r w:rsidRPr="00D17999">
          <w:rPr>
            <w:rStyle w:val="Hyperlink"/>
            <w:rFonts w:ascii="Times New Roman" w:eastAsia="Times New Roman" w:hAnsi="Times New Roman" w:cs="Times New Roman"/>
          </w:rPr>
          <w:t>https://doi.org/10.1111/j.1540-6237.2010.00697.x</w:t>
        </w:r>
      </w:hyperlink>
    </w:p>
    <w:p w14:paraId="48CC332E"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Garand, J. C., Xu, P., &amp; Davis, B. C. (2017). Immigration Attitudes and Support for the Welfare State in the American Mass Public. </w:t>
      </w:r>
      <w:r w:rsidRPr="00D17999">
        <w:rPr>
          <w:rFonts w:ascii="Times New Roman" w:eastAsia="Times New Roman" w:hAnsi="Times New Roman" w:cs="Times New Roman"/>
          <w:i/>
          <w:iCs/>
        </w:rPr>
        <w:t>American Journal of Political Science</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61</w:t>
      </w:r>
      <w:r w:rsidRPr="00D17999">
        <w:rPr>
          <w:rFonts w:ascii="Times New Roman" w:eastAsia="Times New Roman" w:hAnsi="Times New Roman" w:cs="Times New Roman"/>
        </w:rPr>
        <w:t xml:space="preserve">(1), 146–162. </w:t>
      </w:r>
      <w:hyperlink r:id="rId19" w:history="1">
        <w:r w:rsidRPr="00D17999">
          <w:rPr>
            <w:rStyle w:val="Hyperlink"/>
            <w:rFonts w:ascii="Times New Roman" w:eastAsia="Times New Roman" w:hAnsi="Times New Roman" w:cs="Times New Roman"/>
          </w:rPr>
          <w:t>https://doi.org/10.1111/ajps.12233</w:t>
        </w:r>
      </w:hyperlink>
    </w:p>
    <w:p w14:paraId="5CD44C5E"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Inc, G. (n.d.). American Public Opinion and Immigration. Retrieved September 15, 2017, from </w:t>
      </w:r>
      <w:hyperlink r:id="rId20" w:history="1">
        <w:r w:rsidRPr="00D17999">
          <w:rPr>
            <w:rStyle w:val="Hyperlink"/>
            <w:rFonts w:ascii="Times New Roman" w:eastAsia="Times New Roman" w:hAnsi="Times New Roman" w:cs="Times New Roman"/>
          </w:rPr>
          <w:t>http://www.gallup.com/opinion/polling-matters/184262/american-public-opinion-immigration.aspx</w:t>
        </w:r>
      </w:hyperlink>
    </w:p>
    <w:p w14:paraId="57829820"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Kaufmann, E., &amp; Harris, G. (2015). “White Flight” or Positive Contact? Local Diversity and Attitudes to Immigration in Britain. </w:t>
      </w:r>
      <w:r w:rsidRPr="00D17999">
        <w:rPr>
          <w:rFonts w:ascii="Times New Roman" w:eastAsia="Times New Roman" w:hAnsi="Times New Roman" w:cs="Times New Roman"/>
          <w:i/>
          <w:iCs/>
        </w:rPr>
        <w:t>Comparative Political Studies</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48</w:t>
      </w:r>
      <w:r w:rsidRPr="00D17999">
        <w:rPr>
          <w:rFonts w:ascii="Times New Roman" w:eastAsia="Times New Roman" w:hAnsi="Times New Roman" w:cs="Times New Roman"/>
        </w:rPr>
        <w:t xml:space="preserve">(12), 1563–1590. </w:t>
      </w:r>
      <w:hyperlink r:id="rId21" w:history="1">
        <w:r w:rsidRPr="00D17999">
          <w:rPr>
            <w:rStyle w:val="Hyperlink"/>
            <w:rFonts w:ascii="Times New Roman" w:eastAsia="Times New Roman" w:hAnsi="Times New Roman" w:cs="Times New Roman"/>
          </w:rPr>
          <w:t>https://doi.org/10.1177/0010414015581684</w:t>
        </w:r>
      </w:hyperlink>
    </w:p>
    <w:p w14:paraId="4812E5A2"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Kim, S., Carvalho, J. P., Davis, A. G., &amp; Mullins, A. M. (2011). The View of the Border: News Framing of the Definition, Causes, and Solutions to Illegal Immigration. </w:t>
      </w:r>
      <w:r w:rsidRPr="00D17999">
        <w:rPr>
          <w:rFonts w:ascii="Times New Roman" w:eastAsia="Times New Roman" w:hAnsi="Times New Roman" w:cs="Times New Roman"/>
          <w:i/>
          <w:iCs/>
        </w:rPr>
        <w:t>Mass Communication and Society</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14</w:t>
      </w:r>
      <w:r w:rsidRPr="00D17999">
        <w:rPr>
          <w:rFonts w:ascii="Times New Roman" w:eastAsia="Times New Roman" w:hAnsi="Times New Roman" w:cs="Times New Roman"/>
        </w:rPr>
        <w:t xml:space="preserve">(3), 292–314. </w:t>
      </w:r>
      <w:hyperlink r:id="rId22" w:history="1">
        <w:r w:rsidRPr="00D17999">
          <w:rPr>
            <w:rStyle w:val="Hyperlink"/>
            <w:rFonts w:ascii="Times New Roman" w:eastAsia="Times New Roman" w:hAnsi="Times New Roman" w:cs="Times New Roman"/>
          </w:rPr>
          <w:t>https://doi.org/10.1080/15205431003743679</w:t>
        </w:r>
      </w:hyperlink>
    </w:p>
    <w:p w14:paraId="180041CF"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Lönnqvist, J.-E., Mannerström, R., &amp; Leikas, S. (n.d.). Divergence over conformity: Change in immigration attitudes after the electoral success of an anti-immigration populist party in the </w:t>
      </w:r>
      <w:r w:rsidRPr="00D17999">
        <w:rPr>
          <w:rFonts w:ascii="Times New Roman" w:eastAsia="Times New Roman" w:hAnsi="Times New Roman" w:cs="Times New Roman"/>
        </w:rPr>
        <w:lastRenderedPageBreak/>
        <w:t xml:space="preserve">Finnish 2015 parliamentary elections. </w:t>
      </w:r>
      <w:r w:rsidRPr="00D17999">
        <w:rPr>
          <w:rFonts w:ascii="Times New Roman" w:eastAsia="Times New Roman" w:hAnsi="Times New Roman" w:cs="Times New Roman"/>
          <w:i/>
          <w:iCs/>
        </w:rPr>
        <w:t>International Journal of Psychology</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0</w:t>
      </w:r>
      <w:r w:rsidRPr="00D17999">
        <w:rPr>
          <w:rFonts w:ascii="Times New Roman" w:eastAsia="Times New Roman" w:hAnsi="Times New Roman" w:cs="Times New Roman"/>
        </w:rPr>
        <w:t xml:space="preserve">(0). </w:t>
      </w:r>
      <w:hyperlink r:id="rId23" w:history="1">
        <w:r w:rsidRPr="00D17999">
          <w:rPr>
            <w:rStyle w:val="Hyperlink"/>
            <w:rFonts w:ascii="Times New Roman" w:eastAsia="Times New Roman" w:hAnsi="Times New Roman" w:cs="Times New Roman"/>
          </w:rPr>
          <w:t>https://doi.org/10.1002/ijop.12496</w:t>
        </w:r>
      </w:hyperlink>
    </w:p>
    <w:p w14:paraId="5CE96063"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Marshall, E. A. (2013). Defining population problems: Using topic models for cross-national comparison of disciplinary development. </w:t>
      </w:r>
      <w:r w:rsidRPr="00D17999">
        <w:rPr>
          <w:rFonts w:ascii="Times New Roman" w:eastAsia="Times New Roman" w:hAnsi="Times New Roman" w:cs="Times New Roman"/>
          <w:i/>
          <w:iCs/>
        </w:rPr>
        <w:t>Poetics</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41</w:t>
      </w:r>
      <w:r w:rsidRPr="00D17999">
        <w:rPr>
          <w:rFonts w:ascii="Times New Roman" w:eastAsia="Times New Roman" w:hAnsi="Times New Roman" w:cs="Times New Roman"/>
        </w:rPr>
        <w:t xml:space="preserve">(6), 701–724. </w:t>
      </w:r>
      <w:hyperlink r:id="rId24" w:history="1">
        <w:r w:rsidRPr="00D17999">
          <w:rPr>
            <w:rStyle w:val="Hyperlink"/>
            <w:rFonts w:ascii="Times New Roman" w:eastAsia="Times New Roman" w:hAnsi="Times New Roman" w:cs="Times New Roman"/>
          </w:rPr>
          <w:t>https://doi.org/10.1016/j.poetic.2013.08.001</w:t>
        </w:r>
      </w:hyperlink>
    </w:p>
    <w:p w14:paraId="0023AD08"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Roberts, M. E., Stewart, B. M., Tingley, D., Lucas, C., Leder-Luis, J., Gadarian, S. K., … Rand, D. G. (2014). Structural Topic Models for Open-Ended Survey Responses. </w:t>
      </w:r>
      <w:r w:rsidRPr="00D17999">
        <w:rPr>
          <w:rFonts w:ascii="Times New Roman" w:eastAsia="Times New Roman" w:hAnsi="Times New Roman" w:cs="Times New Roman"/>
          <w:i/>
          <w:iCs/>
        </w:rPr>
        <w:t>American Journal of Political Science</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58</w:t>
      </w:r>
      <w:r w:rsidRPr="00D17999">
        <w:rPr>
          <w:rFonts w:ascii="Times New Roman" w:eastAsia="Times New Roman" w:hAnsi="Times New Roman" w:cs="Times New Roman"/>
        </w:rPr>
        <w:t xml:space="preserve">(4), 1064–1082. </w:t>
      </w:r>
      <w:hyperlink r:id="rId25" w:history="1">
        <w:r w:rsidRPr="00D17999">
          <w:rPr>
            <w:rStyle w:val="Hyperlink"/>
            <w:rFonts w:ascii="Times New Roman" w:eastAsia="Times New Roman" w:hAnsi="Times New Roman" w:cs="Times New Roman"/>
          </w:rPr>
          <w:t>https://doi.org/10.1111/ajps.12103</w:t>
        </w:r>
      </w:hyperlink>
    </w:p>
    <w:p w14:paraId="73B1B111"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Shifting Public Views on Legal Immigration Into the U.S. (2018, June 28). Retrieved September 4, 2018, from </w:t>
      </w:r>
      <w:hyperlink r:id="rId26" w:history="1">
        <w:r w:rsidRPr="00D17999">
          <w:rPr>
            <w:rStyle w:val="Hyperlink"/>
            <w:rFonts w:ascii="Times New Roman" w:eastAsia="Times New Roman" w:hAnsi="Times New Roman" w:cs="Times New Roman"/>
          </w:rPr>
          <w:t>http://www.people-press.org/2018/06/28/shifting-public-views-on-legal-immigration-into-the-u-s/</w:t>
        </w:r>
      </w:hyperlink>
    </w:p>
    <w:p w14:paraId="02E2DCFB"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van Klingeren, M., Boomgaarden, H. G., Vliegenthart, R., Vreese, D., &amp; H, C. (2015). Real World is Not Enough: The Media as an Additional Source of Negative Attitudes Toward Immigration, Comparing Denmark and the Netherlands. </w:t>
      </w:r>
      <w:r w:rsidRPr="00D17999">
        <w:rPr>
          <w:rFonts w:ascii="Times New Roman" w:eastAsia="Times New Roman" w:hAnsi="Times New Roman" w:cs="Times New Roman"/>
          <w:i/>
          <w:iCs/>
        </w:rPr>
        <w:t>European Sociological Review</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31</w:t>
      </w:r>
      <w:r w:rsidRPr="00D17999">
        <w:rPr>
          <w:rFonts w:ascii="Times New Roman" w:eastAsia="Times New Roman" w:hAnsi="Times New Roman" w:cs="Times New Roman"/>
        </w:rPr>
        <w:t xml:space="preserve">(3), 268–283. </w:t>
      </w:r>
      <w:hyperlink r:id="rId27" w:history="1">
        <w:r w:rsidRPr="00D17999">
          <w:rPr>
            <w:rStyle w:val="Hyperlink"/>
            <w:rFonts w:ascii="Times New Roman" w:eastAsia="Times New Roman" w:hAnsi="Times New Roman" w:cs="Times New Roman"/>
          </w:rPr>
          <w:t>https://doi.org/10.1093/esr/jcu089</w:t>
        </w:r>
      </w:hyperlink>
    </w:p>
    <w:p w14:paraId="5444382A"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Wilmoth, J. R., &amp; Ball, P. (1992). The Population Debate in American Popular Magazines, 1946-90. </w:t>
      </w:r>
      <w:r w:rsidRPr="00D17999">
        <w:rPr>
          <w:rFonts w:ascii="Times New Roman" w:eastAsia="Times New Roman" w:hAnsi="Times New Roman" w:cs="Times New Roman"/>
          <w:i/>
          <w:iCs/>
        </w:rPr>
        <w:t>Population and Development Review</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18</w:t>
      </w:r>
      <w:r w:rsidRPr="00D17999">
        <w:rPr>
          <w:rFonts w:ascii="Times New Roman" w:eastAsia="Times New Roman" w:hAnsi="Times New Roman" w:cs="Times New Roman"/>
        </w:rPr>
        <w:t xml:space="preserve">(4), 631–668. </w:t>
      </w:r>
      <w:hyperlink r:id="rId28" w:history="1">
        <w:r w:rsidRPr="00D17999">
          <w:rPr>
            <w:rStyle w:val="Hyperlink"/>
            <w:rFonts w:ascii="Times New Roman" w:eastAsia="Times New Roman" w:hAnsi="Times New Roman" w:cs="Times New Roman"/>
          </w:rPr>
          <w:t>https://doi.org/10.2307/1973758</w:t>
        </w:r>
      </w:hyperlink>
    </w:p>
    <w:p w14:paraId="582B78D4" w14:textId="77777777" w:rsidR="00CF10E1" w:rsidRPr="00D17999" w:rsidRDefault="00CF10E1" w:rsidP="00D17999">
      <w:pPr>
        <w:ind w:hanging="480"/>
        <w:rPr>
          <w:rFonts w:ascii="Times New Roman" w:eastAsia="Times New Roman" w:hAnsi="Times New Roman" w:cs="Times New Roman"/>
        </w:rPr>
      </w:pPr>
      <w:r w:rsidRPr="00D17999">
        <w:rPr>
          <w:rFonts w:ascii="Times New Roman" w:eastAsia="Times New Roman" w:hAnsi="Times New Roman" w:cs="Times New Roman"/>
        </w:rPr>
        <w:t xml:space="preserve">Zúñiga, H. G. de, Correa, T., &amp; Valenzuela, S. (2012). Selective Exposure to Cable News and Immigration in the U.S.: The Relationship Between FOX News, CNN, and Attitudes Toward Mexican Immigrants. </w:t>
      </w:r>
      <w:r w:rsidRPr="00D17999">
        <w:rPr>
          <w:rFonts w:ascii="Times New Roman" w:eastAsia="Times New Roman" w:hAnsi="Times New Roman" w:cs="Times New Roman"/>
          <w:i/>
          <w:iCs/>
        </w:rPr>
        <w:t>Journal of Broadcasting &amp; Electronic Media</w:t>
      </w:r>
      <w:r w:rsidRPr="00D17999">
        <w:rPr>
          <w:rFonts w:ascii="Times New Roman" w:eastAsia="Times New Roman" w:hAnsi="Times New Roman" w:cs="Times New Roman"/>
        </w:rPr>
        <w:t xml:space="preserve">, </w:t>
      </w:r>
      <w:r w:rsidRPr="00D17999">
        <w:rPr>
          <w:rFonts w:ascii="Times New Roman" w:eastAsia="Times New Roman" w:hAnsi="Times New Roman" w:cs="Times New Roman"/>
          <w:i/>
          <w:iCs/>
        </w:rPr>
        <w:t>56</w:t>
      </w:r>
      <w:r w:rsidRPr="00D17999">
        <w:rPr>
          <w:rFonts w:ascii="Times New Roman" w:eastAsia="Times New Roman" w:hAnsi="Times New Roman" w:cs="Times New Roman"/>
        </w:rPr>
        <w:t xml:space="preserve">(4), 597–615. </w:t>
      </w:r>
      <w:hyperlink r:id="rId29" w:history="1">
        <w:r w:rsidRPr="00D17999">
          <w:rPr>
            <w:rStyle w:val="Hyperlink"/>
            <w:rFonts w:ascii="Times New Roman" w:eastAsia="Times New Roman" w:hAnsi="Times New Roman" w:cs="Times New Roman"/>
          </w:rPr>
          <w:t>https://doi.org/10.1080/08838151.2012.732138</w:t>
        </w:r>
      </w:hyperlink>
    </w:p>
    <w:p w14:paraId="397D27DF" w14:textId="77777777" w:rsidR="00CF10E1" w:rsidRPr="00D17999" w:rsidRDefault="00CF10E1" w:rsidP="00CF10E1">
      <w:pPr>
        <w:rPr>
          <w:rFonts w:ascii="Times New Roman" w:hAnsi="Times New Roman" w:cs="Times New Roman"/>
          <w:b/>
        </w:rPr>
      </w:pPr>
    </w:p>
    <w:sectPr w:rsidR="00CF10E1" w:rsidRPr="00D17999" w:rsidSect="00D002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9D808" w14:textId="77777777" w:rsidR="0050362A" w:rsidRDefault="0050362A" w:rsidP="003C5640">
      <w:r>
        <w:separator/>
      </w:r>
    </w:p>
  </w:endnote>
  <w:endnote w:type="continuationSeparator" w:id="0">
    <w:p w14:paraId="225DFF63" w14:textId="77777777" w:rsidR="0050362A" w:rsidRDefault="0050362A" w:rsidP="003C5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B7517" w14:textId="77777777" w:rsidR="0050362A" w:rsidRDefault="0050362A" w:rsidP="003C5640">
      <w:r>
        <w:separator/>
      </w:r>
    </w:p>
  </w:footnote>
  <w:footnote w:type="continuationSeparator" w:id="0">
    <w:p w14:paraId="229DD532" w14:textId="77777777" w:rsidR="0050362A" w:rsidRDefault="0050362A" w:rsidP="003C5640">
      <w:r>
        <w:continuationSeparator/>
      </w:r>
    </w:p>
  </w:footnote>
  <w:footnote w:id="1">
    <w:p w14:paraId="06930F4B" w14:textId="5569EAD6" w:rsidR="00651FA8" w:rsidRDefault="00651FA8">
      <w:pPr>
        <w:pStyle w:val="FootnoteText"/>
      </w:pPr>
      <w:r>
        <w:rPr>
          <w:rStyle w:val="FootnoteReference"/>
        </w:rPr>
        <w:footnoteRef/>
      </w:r>
      <w:r>
        <w:t xml:space="preserve"> </w:t>
      </w:r>
      <w:hyperlink r:id="rId1" w:history="1">
        <w:r w:rsidRPr="00B95093">
          <w:rPr>
            <w:rStyle w:val="Hyperlink"/>
          </w:rPr>
          <w:t>https://developer.twitter.com/en/docs/tutorials/choosing-historical-api.html</w:t>
        </w:r>
      </w:hyperlink>
      <w:r>
        <w:t xml:space="preserve"> </w:t>
      </w:r>
    </w:p>
  </w:footnote>
  <w:footnote w:id="2">
    <w:p w14:paraId="174CC5EB" w14:textId="7C76424E" w:rsidR="00D7294E" w:rsidRDefault="00D7294E">
      <w:pPr>
        <w:pStyle w:val="FootnoteText"/>
      </w:pPr>
      <w:r>
        <w:rPr>
          <w:rStyle w:val="FootnoteReference"/>
        </w:rPr>
        <w:footnoteRef/>
      </w:r>
      <w:r>
        <w:t xml:space="preserve"> </w:t>
      </w:r>
      <w:hyperlink r:id="rId2" w:history="1">
        <w:r w:rsidRPr="00B95093">
          <w:rPr>
            <w:rStyle w:val="Hyperlink"/>
          </w:rPr>
          <w:t>http://www2.imm.dtu.dk/pubdb/views/publication_details.php?id=6010</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2F3"/>
    <w:rsid w:val="0004478A"/>
    <w:rsid w:val="0005747A"/>
    <w:rsid w:val="000707D9"/>
    <w:rsid w:val="0008328A"/>
    <w:rsid w:val="000B0BF0"/>
    <w:rsid w:val="0010571F"/>
    <w:rsid w:val="0011062E"/>
    <w:rsid w:val="0011313B"/>
    <w:rsid w:val="0012155D"/>
    <w:rsid w:val="00121E15"/>
    <w:rsid w:val="00131365"/>
    <w:rsid w:val="00132AD0"/>
    <w:rsid w:val="0014583B"/>
    <w:rsid w:val="001500DB"/>
    <w:rsid w:val="00157154"/>
    <w:rsid w:val="001666F2"/>
    <w:rsid w:val="00191A1F"/>
    <w:rsid w:val="001949C9"/>
    <w:rsid w:val="001B36B5"/>
    <w:rsid w:val="001D22DE"/>
    <w:rsid w:val="001E504C"/>
    <w:rsid w:val="001E7F50"/>
    <w:rsid w:val="00202421"/>
    <w:rsid w:val="0022371F"/>
    <w:rsid w:val="002423BB"/>
    <w:rsid w:val="002465F3"/>
    <w:rsid w:val="002534DF"/>
    <w:rsid w:val="00257DD3"/>
    <w:rsid w:val="00271FB8"/>
    <w:rsid w:val="002744D1"/>
    <w:rsid w:val="00276731"/>
    <w:rsid w:val="002B6198"/>
    <w:rsid w:val="002C21E4"/>
    <w:rsid w:val="002C2298"/>
    <w:rsid w:val="002C3468"/>
    <w:rsid w:val="003106D9"/>
    <w:rsid w:val="003118E7"/>
    <w:rsid w:val="00316258"/>
    <w:rsid w:val="003359C9"/>
    <w:rsid w:val="00360C03"/>
    <w:rsid w:val="00361BB3"/>
    <w:rsid w:val="003636D5"/>
    <w:rsid w:val="00367C13"/>
    <w:rsid w:val="00381DBD"/>
    <w:rsid w:val="003974F8"/>
    <w:rsid w:val="003C0A8C"/>
    <w:rsid w:val="003C5640"/>
    <w:rsid w:val="003C68C8"/>
    <w:rsid w:val="003E3FD3"/>
    <w:rsid w:val="003E74BB"/>
    <w:rsid w:val="00415770"/>
    <w:rsid w:val="00415EFA"/>
    <w:rsid w:val="00417718"/>
    <w:rsid w:val="00417997"/>
    <w:rsid w:val="0042144B"/>
    <w:rsid w:val="00421DBD"/>
    <w:rsid w:val="00445E64"/>
    <w:rsid w:val="00463E7B"/>
    <w:rsid w:val="00464AFC"/>
    <w:rsid w:val="004A27DD"/>
    <w:rsid w:val="004B1F30"/>
    <w:rsid w:val="004D48FF"/>
    <w:rsid w:val="004E30D2"/>
    <w:rsid w:val="004E5001"/>
    <w:rsid w:val="0050362A"/>
    <w:rsid w:val="00516170"/>
    <w:rsid w:val="00555734"/>
    <w:rsid w:val="005631A9"/>
    <w:rsid w:val="00580AF0"/>
    <w:rsid w:val="00586820"/>
    <w:rsid w:val="005928E5"/>
    <w:rsid w:val="00593F08"/>
    <w:rsid w:val="005A1CE7"/>
    <w:rsid w:val="005A3794"/>
    <w:rsid w:val="005B113A"/>
    <w:rsid w:val="005B5833"/>
    <w:rsid w:val="00613652"/>
    <w:rsid w:val="00635DD9"/>
    <w:rsid w:val="006432EC"/>
    <w:rsid w:val="0064427B"/>
    <w:rsid w:val="00651FA8"/>
    <w:rsid w:val="006541FB"/>
    <w:rsid w:val="006652F3"/>
    <w:rsid w:val="006664EE"/>
    <w:rsid w:val="006671B5"/>
    <w:rsid w:val="00670EF7"/>
    <w:rsid w:val="006B0714"/>
    <w:rsid w:val="006C6A66"/>
    <w:rsid w:val="006E0DA6"/>
    <w:rsid w:val="006E1B8F"/>
    <w:rsid w:val="006E3462"/>
    <w:rsid w:val="006F4BB0"/>
    <w:rsid w:val="00703C7F"/>
    <w:rsid w:val="007047CF"/>
    <w:rsid w:val="00704B47"/>
    <w:rsid w:val="007229AB"/>
    <w:rsid w:val="007549DE"/>
    <w:rsid w:val="00767CE5"/>
    <w:rsid w:val="0077066E"/>
    <w:rsid w:val="0078439E"/>
    <w:rsid w:val="00791B49"/>
    <w:rsid w:val="00795F03"/>
    <w:rsid w:val="007B4F6E"/>
    <w:rsid w:val="007B68B7"/>
    <w:rsid w:val="007C13AA"/>
    <w:rsid w:val="00812A13"/>
    <w:rsid w:val="00841333"/>
    <w:rsid w:val="00841CA1"/>
    <w:rsid w:val="00845CD3"/>
    <w:rsid w:val="00853164"/>
    <w:rsid w:val="00854DF8"/>
    <w:rsid w:val="00857208"/>
    <w:rsid w:val="00860DD4"/>
    <w:rsid w:val="00871739"/>
    <w:rsid w:val="0088447C"/>
    <w:rsid w:val="008A2C9A"/>
    <w:rsid w:val="008C47F2"/>
    <w:rsid w:val="008D0AFE"/>
    <w:rsid w:val="008D16EC"/>
    <w:rsid w:val="008D41F0"/>
    <w:rsid w:val="008D52CC"/>
    <w:rsid w:val="008F127A"/>
    <w:rsid w:val="00931B7B"/>
    <w:rsid w:val="009330BE"/>
    <w:rsid w:val="009407EF"/>
    <w:rsid w:val="00964133"/>
    <w:rsid w:val="009760F6"/>
    <w:rsid w:val="009908CD"/>
    <w:rsid w:val="00991EFA"/>
    <w:rsid w:val="00992459"/>
    <w:rsid w:val="009C0305"/>
    <w:rsid w:val="009C7026"/>
    <w:rsid w:val="009D4560"/>
    <w:rsid w:val="009E0C43"/>
    <w:rsid w:val="009E3854"/>
    <w:rsid w:val="00A157B0"/>
    <w:rsid w:val="00A1778C"/>
    <w:rsid w:val="00A20C2B"/>
    <w:rsid w:val="00A41C9F"/>
    <w:rsid w:val="00A423A8"/>
    <w:rsid w:val="00A53F54"/>
    <w:rsid w:val="00A659E8"/>
    <w:rsid w:val="00A94D1F"/>
    <w:rsid w:val="00AA5B40"/>
    <w:rsid w:val="00AA7C7B"/>
    <w:rsid w:val="00AD0440"/>
    <w:rsid w:val="00AD0AD8"/>
    <w:rsid w:val="00AD7465"/>
    <w:rsid w:val="00AE2F69"/>
    <w:rsid w:val="00B0094C"/>
    <w:rsid w:val="00B02C4A"/>
    <w:rsid w:val="00B157F2"/>
    <w:rsid w:val="00B23D47"/>
    <w:rsid w:val="00B31BB2"/>
    <w:rsid w:val="00B31CA7"/>
    <w:rsid w:val="00B43878"/>
    <w:rsid w:val="00B5173D"/>
    <w:rsid w:val="00B51E97"/>
    <w:rsid w:val="00B56F4D"/>
    <w:rsid w:val="00B81981"/>
    <w:rsid w:val="00B82EAE"/>
    <w:rsid w:val="00B830DB"/>
    <w:rsid w:val="00B92AAA"/>
    <w:rsid w:val="00B968AA"/>
    <w:rsid w:val="00BE2E6A"/>
    <w:rsid w:val="00BE31D9"/>
    <w:rsid w:val="00C00EE9"/>
    <w:rsid w:val="00C02ACF"/>
    <w:rsid w:val="00C0601A"/>
    <w:rsid w:val="00C061CD"/>
    <w:rsid w:val="00C07654"/>
    <w:rsid w:val="00C21B9B"/>
    <w:rsid w:val="00C21E97"/>
    <w:rsid w:val="00C353B2"/>
    <w:rsid w:val="00C43B47"/>
    <w:rsid w:val="00C71C6C"/>
    <w:rsid w:val="00C77289"/>
    <w:rsid w:val="00C82786"/>
    <w:rsid w:val="00CA7F04"/>
    <w:rsid w:val="00CB2111"/>
    <w:rsid w:val="00CB3440"/>
    <w:rsid w:val="00CC4F8B"/>
    <w:rsid w:val="00CC5EDB"/>
    <w:rsid w:val="00CE45AB"/>
    <w:rsid w:val="00CF0910"/>
    <w:rsid w:val="00CF10E1"/>
    <w:rsid w:val="00D0028C"/>
    <w:rsid w:val="00D01D3A"/>
    <w:rsid w:val="00D1103A"/>
    <w:rsid w:val="00D17999"/>
    <w:rsid w:val="00D4063E"/>
    <w:rsid w:val="00D415F3"/>
    <w:rsid w:val="00D53162"/>
    <w:rsid w:val="00D7294E"/>
    <w:rsid w:val="00D7530D"/>
    <w:rsid w:val="00D75825"/>
    <w:rsid w:val="00D77405"/>
    <w:rsid w:val="00D77F1F"/>
    <w:rsid w:val="00D81212"/>
    <w:rsid w:val="00D872E4"/>
    <w:rsid w:val="00D87695"/>
    <w:rsid w:val="00D912DC"/>
    <w:rsid w:val="00DA49A7"/>
    <w:rsid w:val="00DB43D1"/>
    <w:rsid w:val="00DB7F0E"/>
    <w:rsid w:val="00DC2E3D"/>
    <w:rsid w:val="00DF52D1"/>
    <w:rsid w:val="00DF5C4B"/>
    <w:rsid w:val="00E05FAC"/>
    <w:rsid w:val="00E23387"/>
    <w:rsid w:val="00E35CCF"/>
    <w:rsid w:val="00E433B4"/>
    <w:rsid w:val="00E44C74"/>
    <w:rsid w:val="00E521C1"/>
    <w:rsid w:val="00E56649"/>
    <w:rsid w:val="00E6275F"/>
    <w:rsid w:val="00E72483"/>
    <w:rsid w:val="00E85638"/>
    <w:rsid w:val="00E9405B"/>
    <w:rsid w:val="00EB3811"/>
    <w:rsid w:val="00EB4D21"/>
    <w:rsid w:val="00EF20B1"/>
    <w:rsid w:val="00F12EF9"/>
    <w:rsid w:val="00F15F51"/>
    <w:rsid w:val="00F46794"/>
    <w:rsid w:val="00F47278"/>
    <w:rsid w:val="00F472C8"/>
    <w:rsid w:val="00F67EDC"/>
    <w:rsid w:val="00FB4F7F"/>
    <w:rsid w:val="00FB76EF"/>
    <w:rsid w:val="00FE2314"/>
    <w:rsid w:val="00FE719F"/>
    <w:rsid w:val="00FF5E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D01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slie">
    <w:name w:val="Leslie"/>
    <w:basedOn w:val="NoSpacing"/>
    <w:qFormat/>
    <w:rsid w:val="0011313B"/>
    <w:rPr>
      <w:rFonts w:ascii="Times New Roman" w:hAnsi="Times New Roman"/>
    </w:rPr>
  </w:style>
  <w:style w:type="paragraph" w:styleId="NoSpacing">
    <w:name w:val="No Spacing"/>
    <w:uiPriority w:val="1"/>
    <w:qFormat/>
    <w:rsid w:val="0011313B"/>
  </w:style>
  <w:style w:type="paragraph" w:styleId="FootnoteText">
    <w:name w:val="footnote text"/>
    <w:basedOn w:val="Normal"/>
    <w:link w:val="FootnoteTextChar"/>
    <w:uiPriority w:val="99"/>
    <w:unhideWhenUsed/>
    <w:rsid w:val="003C5640"/>
  </w:style>
  <w:style w:type="character" w:customStyle="1" w:styleId="FootnoteTextChar">
    <w:name w:val="Footnote Text Char"/>
    <w:basedOn w:val="DefaultParagraphFont"/>
    <w:link w:val="FootnoteText"/>
    <w:uiPriority w:val="99"/>
    <w:rsid w:val="003C5640"/>
  </w:style>
  <w:style w:type="character" w:styleId="FootnoteReference">
    <w:name w:val="footnote reference"/>
    <w:basedOn w:val="DefaultParagraphFont"/>
    <w:uiPriority w:val="99"/>
    <w:unhideWhenUsed/>
    <w:rsid w:val="003C5640"/>
    <w:rPr>
      <w:vertAlign w:val="superscript"/>
    </w:rPr>
  </w:style>
  <w:style w:type="table" w:styleId="TableGrid">
    <w:name w:val="Table Grid"/>
    <w:basedOn w:val="TableNormal"/>
    <w:uiPriority w:val="39"/>
    <w:rsid w:val="00044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52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52CC"/>
    <w:rPr>
      <w:rFonts w:ascii="Times New Roman" w:hAnsi="Times New Roman" w:cs="Times New Roman"/>
      <w:sz w:val="18"/>
      <w:szCs w:val="18"/>
    </w:rPr>
  </w:style>
  <w:style w:type="character" w:styleId="Hyperlink">
    <w:name w:val="Hyperlink"/>
    <w:basedOn w:val="DefaultParagraphFont"/>
    <w:uiPriority w:val="99"/>
    <w:unhideWhenUsed/>
    <w:rsid w:val="00651FA8"/>
    <w:rPr>
      <w:color w:val="0563C1" w:themeColor="hyperlink"/>
      <w:u w:val="single"/>
    </w:rPr>
  </w:style>
  <w:style w:type="character" w:customStyle="1" w:styleId="UnresolvedMention1">
    <w:name w:val="Unresolved Mention1"/>
    <w:basedOn w:val="DefaultParagraphFont"/>
    <w:uiPriority w:val="99"/>
    <w:rsid w:val="00651FA8"/>
    <w:rPr>
      <w:color w:val="605E5C"/>
      <w:shd w:val="clear" w:color="auto" w:fill="E1DFDD"/>
    </w:rPr>
  </w:style>
  <w:style w:type="character" w:styleId="CommentReference">
    <w:name w:val="annotation reference"/>
    <w:basedOn w:val="DefaultParagraphFont"/>
    <w:uiPriority w:val="99"/>
    <w:semiHidden/>
    <w:unhideWhenUsed/>
    <w:rsid w:val="004E5001"/>
    <w:rPr>
      <w:sz w:val="16"/>
      <w:szCs w:val="16"/>
    </w:rPr>
  </w:style>
  <w:style w:type="paragraph" w:styleId="CommentText">
    <w:name w:val="annotation text"/>
    <w:basedOn w:val="Normal"/>
    <w:link w:val="CommentTextChar"/>
    <w:uiPriority w:val="99"/>
    <w:semiHidden/>
    <w:unhideWhenUsed/>
    <w:rsid w:val="004E5001"/>
    <w:rPr>
      <w:sz w:val="20"/>
      <w:szCs w:val="20"/>
    </w:rPr>
  </w:style>
  <w:style w:type="character" w:customStyle="1" w:styleId="CommentTextChar">
    <w:name w:val="Comment Text Char"/>
    <w:basedOn w:val="DefaultParagraphFont"/>
    <w:link w:val="CommentText"/>
    <w:uiPriority w:val="99"/>
    <w:semiHidden/>
    <w:rsid w:val="004E5001"/>
    <w:rPr>
      <w:sz w:val="20"/>
      <w:szCs w:val="20"/>
    </w:rPr>
  </w:style>
  <w:style w:type="paragraph" w:styleId="CommentSubject">
    <w:name w:val="annotation subject"/>
    <w:basedOn w:val="CommentText"/>
    <w:next w:val="CommentText"/>
    <w:link w:val="CommentSubjectChar"/>
    <w:uiPriority w:val="99"/>
    <w:semiHidden/>
    <w:unhideWhenUsed/>
    <w:rsid w:val="004E5001"/>
    <w:rPr>
      <w:b/>
      <w:bCs/>
    </w:rPr>
  </w:style>
  <w:style w:type="character" w:customStyle="1" w:styleId="CommentSubjectChar">
    <w:name w:val="Comment Subject Char"/>
    <w:basedOn w:val="CommentTextChar"/>
    <w:link w:val="CommentSubject"/>
    <w:uiPriority w:val="99"/>
    <w:semiHidden/>
    <w:rsid w:val="004E50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10598">
      <w:bodyDiv w:val="1"/>
      <w:marLeft w:val="0"/>
      <w:marRight w:val="0"/>
      <w:marTop w:val="0"/>
      <w:marBottom w:val="0"/>
      <w:divBdr>
        <w:top w:val="none" w:sz="0" w:space="0" w:color="auto"/>
        <w:left w:val="none" w:sz="0" w:space="0" w:color="auto"/>
        <w:bottom w:val="none" w:sz="0" w:space="0" w:color="auto"/>
        <w:right w:val="none" w:sz="0" w:space="0" w:color="auto"/>
      </w:divBdr>
    </w:div>
    <w:div w:id="199822927">
      <w:bodyDiv w:val="1"/>
      <w:marLeft w:val="0"/>
      <w:marRight w:val="0"/>
      <w:marTop w:val="0"/>
      <w:marBottom w:val="0"/>
      <w:divBdr>
        <w:top w:val="none" w:sz="0" w:space="0" w:color="auto"/>
        <w:left w:val="none" w:sz="0" w:space="0" w:color="auto"/>
        <w:bottom w:val="none" w:sz="0" w:space="0" w:color="auto"/>
        <w:right w:val="none" w:sz="0" w:space="0" w:color="auto"/>
      </w:divBdr>
      <w:divsChild>
        <w:div w:id="1256282135">
          <w:marLeft w:val="480"/>
          <w:marRight w:val="0"/>
          <w:marTop w:val="0"/>
          <w:marBottom w:val="0"/>
          <w:divBdr>
            <w:top w:val="none" w:sz="0" w:space="0" w:color="auto"/>
            <w:left w:val="none" w:sz="0" w:space="0" w:color="auto"/>
            <w:bottom w:val="none" w:sz="0" w:space="0" w:color="auto"/>
            <w:right w:val="none" w:sz="0" w:space="0" w:color="auto"/>
          </w:divBdr>
          <w:divsChild>
            <w:div w:id="135998714">
              <w:marLeft w:val="0"/>
              <w:marRight w:val="0"/>
              <w:marTop w:val="0"/>
              <w:marBottom w:val="0"/>
              <w:divBdr>
                <w:top w:val="none" w:sz="0" w:space="0" w:color="auto"/>
                <w:left w:val="none" w:sz="0" w:space="0" w:color="auto"/>
                <w:bottom w:val="none" w:sz="0" w:space="0" w:color="auto"/>
                <w:right w:val="none" w:sz="0" w:space="0" w:color="auto"/>
              </w:divBdr>
            </w:div>
            <w:div w:id="244412870">
              <w:marLeft w:val="0"/>
              <w:marRight w:val="0"/>
              <w:marTop w:val="0"/>
              <w:marBottom w:val="0"/>
              <w:divBdr>
                <w:top w:val="none" w:sz="0" w:space="0" w:color="auto"/>
                <w:left w:val="none" w:sz="0" w:space="0" w:color="auto"/>
                <w:bottom w:val="none" w:sz="0" w:space="0" w:color="auto"/>
                <w:right w:val="none" w:sz="0" w:space="0" w:color="auto"/>
              </w:divBdr>
            </w:div>
            <w:div w:id="1884246427">
              <w:marLeft w:val="0"/>
              <w:marRight w:val="0"/>
              <w:marTop w:val="0"/>
              <w:marBottom w:val="0"/>
              <w:divBdr>
                <w:top w:val="none" w:sz="0" w:space="0" w:color="auto"/>
                <w:left w:val="none" w:sz="0" w:space="0" w:color="auto"/>
                <w:bottom w:val="none" w:sz="0" w:space="0" w:color="auto"/>
                <w:right w:val="none" w:sz="0" w:space="0" w:color="auto"/>
              </w:divBdr>
            </w:div>
            <w:div w:id="1059746573">
              <w:marLeft w:val="0"/>
              <w:marRight w:val="0"/>
              <w:marTop w:val="0"/>
              <w:marBottom w:val="0"/>
              <w:divBdr>
                <w:top w:val="none" w:sz="0" w:space="0" w:color="auto"/>
                <w:left w:val="none" w:sz="0" w:space="0" w:color="auto"/>
                <w:bottom w:val="none" w:sz="0" w:space="0" w:color="auto"/>
                <w:right w:val="none" w:sz="0" w:space="0" w:color="auto"/>
              </w:divBdr>
            </w:div>
            <w:div w:id="1807697964">
              <w:marLeft w:val="0"/>
              <w:marRight w:val="0"/>
              <w:marTop w:val="0"/>
              <w:marBottom w:val="0"/>
              <w:divBdr>
                <w:top w:val="none" w:sz="0" w:space="0" w:color="auto"/>
                <w:left w:val="none" w:sz="0" w:space="0" w:color="auto"/>
                <w:bottom w:val="none" w:sz="0" w:space="0" w:color="auto"/>
                <w:right w:val="none" w:sz="0" w:space="0" w:color="auto"/>
              </w:divBdr>
            </w:div>
            <w:div w:id="1322664018">
              <w:marLeft w:val="0"/>
              <w:marRight w:val="0"/>
              <w:marTop w:val="0"/>
              <w:marBottom w:val="0"/>
              <w:divBdr>
                <w:top w:val="none" w:sz="0" w:space="0" w:color="auto"/>
                <w:left w:val="none" w:sz="0" w:space="0" w:color="auto"/>
                <w:bottom w:val="none" w:sz="0" w:space="0" w:color="auto"/>
                <w:right w:val="none" w:sz="0" w:space="0" w:color="auto"/>
              </w:divBdr>
            </w:div>
            <w:div w:id="539559955">
              <w:marLeft w:val="0"/>
              <w:marRight w:val="0"/>
              <w:marTop w:val="0"/>
              <w:marBottom w:val="0"/>
              <w:divBdr>
                <w:top w:val="none" w:sz="0" w:space="0" w:color="auto"/>
                <w:left w:val="none" w:sz="0" w:space="0" w:color="auto"/>
                <w:bottom w:val="none" w:sz="0" w:space="0" w:color="auto"/>
                <w:right w:val="none" w:sz="0" w:space="0" w:color="auto"/>
              </w:divBdr>
            </w:div>
            <w:div w:id="1574704536">
              <w:marLeft w:val="0"/>
              <w:marRight w:val="0"/>
              <w:marTop w:val="0"/>
              <w:marBottom w:val="0"/>
              <w:divBdr>
                <w:top w:val="none" w:sz="0" w:space="0" w:color="auto"/>
                <w:left w:val="none" w:sz="0" w:space="0" w:color="auto"/>
                <w:bottom w:val="none" w:sz="0" w:space="0" w:color="auto"/>
                <w:right w:val="none" w:sz="0" w:space="0" w:color="auto"/>
              </w:divBdr>
            </w:div>
            <w:div w:id="45030485">
              <w:marLeft w:val="0"/>
              <w:marRight w:val="0"/>
              <w:marTop w:val="0"/>
              <w:marBottom w:val="0"/>
              <w:divBdr>
                <w:top w:val="none" w:sz="0" w:space="0" w:color="auto"/>
                <w:left w:val="none" w:sz="0" w:space="0" w:color="auto"/>
                <w:bottom w:val="none" w:sz="0" w:space="0" w:color="auto"/>
                <w:right w:val="none" w:sz="0" w:space="0" w:color="auto"/>
              </w:divBdr>
            </w:div>
            <w:div w:id="2146047994">
              <w:marLeft w:val="0"/>
              <w:marRight w:val="0"/>
              <w:marTop w:val="0"/>
              <w:marBottom w:val="0"/>
              <w:divBdr>
                <w:top w:val="none" w:sz="0" w:space="0" w:color="auto"/>
                <w:left w:val="none" w:sz="0" w:space="0" w:color="auto"/>
                <w:bottom w:val="none" w:sz="0" w:space="0" w:color="auto"/>
                <w:right w:val="none" w:sz="0" w:space="0" w:color="auto"/>
              </w:divBdr>
            </w:div>
            <w:div w:id="1501699657">
              <w:marLeft w:val="0"/>
              <w:marRight w:val="0"/>
              <w:marTop w:val="0"/>
              <w:marBottom w:val="0"/>
              <w:divBdr>
                <w:top w:val="none" w:sz="0" w:space="0" w:color="auto"/>
                <w:left w:val="none" w:sz="0" w:space="0" w:color="auto"/>
                <w:bottom w:val="none" w:sz="0" w:space="0" w:color="auto"/>
                <w:right w:val="none" w:sz="0" w:space="0" w:color="auto"/>
              </w:divBdr>
            </w:div>
            <w:div w:id="1632979829">
              <w:marLeft w:val="0"/>
              <w:marRight w:val="0"/>
              <w:marTop w:val="0"/>
              <w:marBottom w:val="0"/>
              <w:divBdr>
                <w:top w:val="none" w:sz="0" w:space="0" w:color="auto"/>
                <w:left w:val="none" w:sz="0" w:space="0" w:color="auto"/>
                <w:bottom w:val="none" w:sz="0" w:space="0" w:color="auto"/>
                <w:right w:val="none" w:sz="0" w:space="0" w:color="auto"/>
              </w:divBdr>
            </w:div>
            <w:div w:id="1892887050">
              <w:marLeft w:val="0"/>
              <w:marRight w:val="0"/>
              <w:marTop w:val="0"/>
              <w:marBottom w:val="0"/>
              <w:divBdr>
                <w:top w:val="none" w:sz="0" w:space="0" w:color="auto"/>
                <w:left w:val="none" w:sz="0" w:space="0" w:color="auto"/>
                <w:bottom w:val="none" w:sz="0" w:space="0" w:color="auto"/>
                <w:right w:val="none" w:sz="0" w:space="0" w:color="auto"/>
              </w:divBdr>
            </w:div>
            <w:div w:id="1334525156">
              <w:marLeft w:val="0"/>
              <w:marRight w:val="0"/>
              <w:marTop w:val="0"/>
              <w:marBottom w:val="0"/>
              <w:divBdr>
                <w:top w:val="none" w:sz="0" w:space="0" w:color="auto"/>
                <w:left w:val="none" w:sz="0" w:space="0" w:color="auto"/>
                <w:bottom w:val="none" w:sz="0" w:space="0" w:color="auto"/>
                <w:right w:val="none" w:sz="0" w:space="0" w:color="auto"/>
              </w:divBdr>
            </w:div>
            <w:div w:id="413161862">
              <w:marLeft w:val="0"/>
              <w:marRight w:val="0"/>
              <w:marTop w:val="0"/>
              <w:marBottom w:val="0"/>
              <w:divBdr>
                <w:top w:val="none" w:sz="0" w:space="0" w:color="auto"/>
                <w:left w:val="none" w:sz="0" w:space="0" w:color="auto"/>
                <w:bottom w:val="none" w:sz="0" w:space="0" w:color="auto"/>
                <w:right w:val="none" w:sz="0" w:space="0" w:color="auto"/>
              </w:divBdr>
            </w:div>
            <w:div w:id="409738833">
              <w:marLeft w:val="0"/>
              <w:marRight w:val="0"/>
              <w:marTop w:val="0"/>
              <w:marBottom w:val="0"/>
              <w:divBdr>
                <w:top w:val="none" w:sz="0" w:space="0" w:color="auto"/>
                <w:left w:val="none" w:sz="0" w:space="0" w:color="auto"/>
                <w:bottom w:val="none" w:sz="0" w:space="0" w:color="auto"/>
                <w:right w:val="none" w:sz="0" w:space="0" w:color="auto"/>
              </w:divBdr>
            </w:div>
            <w:div w:id="360588373">
              <w:marLeft w:val="0"/>
              <w:marRight w:val="0"/>
              <w:marTop w:val="0"/>
              <w:marBottom w:val="0"/>
              <w:divBdr>
                <w:top w:val="none" w:sz="0" w:space="0" w:color="auto"/>
                <w:left w:val="none" w:sz="0" w:space="0" w:color="auto"/>
                <w:bottom w:val="none" w:sz="0" w:space="0" w:color="auto"/>
                <w:right w:val="none" w:sz="0" w:space="0" w:color="auto"/>
              </w:divBdr>
            </w:div>
            <w:div w:id="1803038514">
              <w:marLeft w:val="0"/>
              <w:marRight w:val="0"/>
              <w:marTop w:val="0"/>
              <w:marBottom w:val="0"/>
              <w:divBdr>
                <w:top w:val="none" w:sz="0" w:space="0" w:color="auto"/>
                <w:left w:val="none" w:sz="0" w:space="0" w:color="auto"/>
                <w:bottom w:val="none" w:sz="0" w:space="0" w:color="auto"/>
                <w:right w:val="none" w:sz="0" w:space="0" w:color="auto"/>
              </w:divBdr>
            </w:div>
            <w:div w:id="864682705">
              <w:marLeft w:val="0"/>
              <w:marRight w:val="0"/>
              <w:marTop w:val="0"/>
              <w:marBottom w:val="0"/>
              <w:divBdr>
                <w:top w:val="none" w:sz="0" w:space="0" w:color="auto"/>
                <w:left w:val="none" w:sz="0" w:space="0" w:color="auto"/>
                <w:bottom w:val="none" w:sz="0" w:space="0" w:color="auto"/>
                <w:right w:val="none" w:sz="0" w:space="0" w:color="auto"/>
              </w:divBdr>
            </w:div>
            <w:div w:id="706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6178">
      <w:bodyDiv w:val="1"/>
      <w:marLeft w:val="0"/>
      <w:marRight w:val="0"/>
      <w:marTop w:val="0"/>
      <w:marBottom w:val="0"/>
      <w:divBdr>
        <w:top w:val="none" w:sz="0" w:space="0" w:color="auto"/>
        <w:left w:val="none" w:sz="0" w:space="0" w:color="auto"/>
        <w:bottom w:val="none" w:sz="0" w:space="0" w:color="auto"/>
        <w:right w:val="none" w:sz="0" w:space="0" w:color="auto"/>
      </w:divBdr>
      <w:divsChild>
        <w:div w:id="750855938">
          <w:marLeft w:val="480"/>
          <w:marRight w:val="0"/>
          <w:marTop w:val="0"/>
          <w:marBottom w:val="0"/>
          <w:divBdr>
            <w:top w:val="none" w:sz="0" w:space="0" w:color="auto"/>
            <w:left w:val="none" w:sz="0" w:space="0" w:color="auto"/>
            <w:bottom w:val="none" w:sz="0" w:space="0" w:color="auto"/>
            <w:right w:val="none" w:sz="0" w:space="0" w:color="auto"/>
          </w:divBdr>
          <w:divsChild>
            <w:div w:id="1297492895">
              <w:marLeft w:val="0"/>
              <w:marRight w:val="0"/>
              <w:marTop w:val="0"/>
              <w:marBottom w:val="0"/>
              <w:divBdr>
                <w:top w:val="none" w:sz="0" w:space="0" w:color="auto"/>
                <w:left w:val="none" w:sz="0" w:space="0" w:color="auto"/>
                <w:bottom w:val="none" w:sz="0" w:space="0" w:color="auto"/>
                <w:right w:val="none" w:sz="0" w:space="0" w:color="auto"/>
              </w:divBdr>
            </w:div>
            <w:div w:id="62609885">
              <w:marLeft w:val="0"/>
              <w:marRight w:val="0"/>
              <w:marTop w:val="0"/>
              <w:marBottom w:val="0"/>
              <w:divBdr>
                <w:top w:val="none" w:sz="0" w:space="0" w:color="auto"/>
                <w:left w:val="none" w:sz="0" w:space="0" w:color="auto"/>
                <w:bottom w:val="none" w:sz="0" w:space="0" w:color="auto"/>
                <w:right w:val="none" w:sz="0" w:space="0" w:color="auto"/>
              </w:divBdr>
            </w:div>
            <w:div w:id="84498304">
              <w:marLeft w:val="0"/>
              <w:marRight w:val="0"/>
              <w:marTop w:val="0"/>
              <w:marBottom w:val="0"/>
              <w:divBdr>
                <w:top w:val="none" w:sz="0" w:space="0" w:color="auto"/>
                <w:left w:val="none" w:sz="0" w:space="0" w:color="auto"/>
                <w:bottom w:val="none" w:sz="0" w:space="0" w:color="auto"/>
                <w:right w:val="none" w:sz="0" w:space="0" w:color="auto"/>
              </w:divBdr>
            </w:div>
            <w:div w:id="1696423999">
              <w:marLeft w:val="0"/>
              <w:marRight w:val="0"/>
              <w:marTop w:val="0"/>
              <w:marBottom w:val="0"/>
              <w:divBdr>
                <w:top w:val="none" w:sz="0" w:space="0" w:color="auto"/>
                <w:left w:val="none" w:sz="0" w:space="0" w:color="auto"/>
                <w:bottom w:val="none" w:sz="0" w:space="0" w:color="auto"/>
                <w:right w:val="none" w:sz="0" w:space="0" w:color="auto"/>
              </w:divBdr>
            </w:div>
            <w:div w:id="1656644551">
              <w:marLeft w:val="0"/>
              <w:marRight w:val="0"/>
              <w:marTop w:val="0"/>
              <w:marBottom w:val="0"/>
              <w:divBdr>
                <w:top w:val="none" w:sz="0" w:space="0" w:color="auto"/>
                <w:left w:val="none" w:sz="0" w:space="0" w:color="auto"/>
                <w:bottom w:val="none" w:sz="0" w:space="0" w:color="auto"/>
                <w:right w:val="none" w:sz="0" w:space="0" w:color="auto"/>
              </w:divBdr>
            </w:div>
            <w:div w:id="1885944437">
              <w:marLeft w:val="0"/>
              <w:marRight w:val="0"/>
              <w:marTop w:val="0"/>
              <w:marBottom w:val="0"/>
              <w:divBdr>
                <w:top w:val="none" w:sz="0" w:space="0" w:color="auto"/>
                <w:left w:val="none" w:sz="0" w:space="0" w:color="auto"/>
                <w:bottom w:val="none" w:sz="0" w:space="0" w:color="auto"/>
                <w:right w:val="none" w:sz="0" w:space="0" w:color="auto"/>
              </w:divBdr>
            </w:div>
            <w:div w:id="629482621">
              <w:marLeft w:val="0"/>
              <w:marRight w:val="0"/>
              <w:marTop w:val="0"/>
              <w:marBottom w:val="0"/>
              <w:divBdr>
                <w:top w:val="none" w:sz="0" w:space="0" w:color="auto"/>
                <w:left w:val="none" w:sz="0" w:space="0" w:color="auto"/>
                <w:bottom w:val="none" w:sz="0" w:space="0" w:color="auto"/>
                <w:right w:val="none" w:sz="0" w:space="0" w:color="auto"/>
              </w:divBdr>
            </w:div>
            <w:div w:id="1418362799">
              <w:marLeft w:val="0"/>
              <w:marRight w:val="0"/>
              <w:marTop w:val="0"/>
              <w:marBottom w:val="0"/>
              <w:divBdr>
                <w:top w:val="none" w:sz="0" w:space="0" w:color="auto"/>
                <w:left w:val="none" w:sz="0" w:space="0" w:color="auto"/>
                <w:bottom w:val="none" w:sz="0" w:space="0" w:color="auto"/>
                <w:right w:val="none" w:sz="0" w:space="0" w:color="auto"/>
              </w:divBdr>
            </w:div>
            <w:div w:id="423570623">
              <w:marLeft w:val="0"/>
              <w:marRight w:val="0"/>
              <w:marTop w:val="0"/>
              <w:marBottom w:val="0"/>
              <w:divBdr>
                <w:top w:val="none" w:sz="0" w:space="0" w:color="auto"/>
                <w:left w:val="none" w:sz="0" w:space="0" w:color="auto"/>
                <w:bottom w:val="none" w:sz="0" w:space="0" w:color="auto"/>
                <w:right w:val="none" w:sz="0" w:space="0" w:color="auto"/>
              </w:divBdr>
            </w:div>
            <w:div w:id="553078256">
              <w:marLeft w:val="0"/>
              <w:marRight w:val="0"/>
              <w:marTop w:val="0"/>
              <w:marBottom w:val="0"/>
              <w:divBdr>
                <w:top w:val="none" w:sz="0" w:space="0" w:color="auto"/>
                <w:left w:val="none" w:sz="0" w:space="0" w:color="auto"/>
                <w:bottom w:val="none" w:sz="0" w:space="0" w:color="auto"/>
                <w:right w:val="none" w:sz="0" w:space="0" w:color="auto"/>
              </w:divBdr>
            </w:div>
            <w:div w:id="93476585">
              <w:marLeft w:val="0"/>
              <w:marRight w:val="0"/>
              <w:marTop w:val="0"/>
              <w:marBottom w:val="0"/>
              <w:divBdr>
                <w:top w:val="none" w:sz="0" w:space="0" w:color="auto"/>
                <w:left w:val="none" w:sz="0" w:space="0" w:color="auto"/>
                <w:bottom w:val="none" w:sz="0" w:space="0" w:color="auto"/>
                <w:right w:val="none" w:sz="0" w:space="0" w:color="auto"/>
              </w:divBdr>
            </w:div>
            <w:div w:id="1435059051">
              <w:marLeft w:val="0"/>
              <w:marRight w:val="0"/>
              <w:marTop w:val="0"/>
              <w:marBottom w:val="0"/>
              <w:divBdr>
                <w:top w:val="none" w:sz="0" w:space="0" w:color="auto"/>
                <w:left w:val="none" w:sz="0" w:space="0" w:color="auto"/>
                <w:bottom w:val="none" w:sz="0" w:space="0" w:color="auto"/>
                <w:right w:val="none" w:sz="0" w:space="0" w:color="auto"/>
              </w:divBdr>
            </w:div>
            <w:div w:id="1905145542">
              <w:marLeft w:val="0"/>
              <w:marRight w:val="0"/>
              <w:marTop w:val="0"/>
              <w:marBottom w:val="0"/>
              <w:divBdr>
                <w:top w:val="none" w:sz="0" w:space="0" w:color="auto"/>
                <w:left w:val="none" w:sz="0" w:space="0" w:color="auto"/>
                <w:bottom w:val="none" w:sz="0" w:space="0" w:color="auto"/>
                <w:right w:val="none" w:sz="0" w:space="0" w:color="auto"/>
              </w:divBdr>
            </w:div>
            <w:div w:id="1516579033">
              <w:marLeft w:val="0"/>
              <w:marRight w:val="0"/>
              <w:marTop w:val="0"/>
              <w:marBottom w:val="0"/>
              <w:divBdr>
                <w:top w:val="none" w:sz="0" w:space="0" w:color="auto"/>
                <w:left w:val="none" w:sz="0" w:space="0" w:color="auto"/>
                <w:bottom w:val="none" w:sz="0" w:space="0" w:color="auto"/>
                <w:right w:val="none" w:sz="0" w:space="0" w:color="auto"/>
              </w:divBdr>
            </w:div>
            <w:div w:id="341516402">
              <w:marLeft w:val="0"/>
              <w:marRight w:val="0"/>
              <w:marTop w:val="0"/>
              <w:marBottom w:val="0"/>
              <w:divBdr>
                <w:top w:val="none" w:sz="0" w:space="0" w:color="auto"/>
                <w:left w:val="none" w:sz="0" w:space="0" w:color="auto"/>
                <w:bottom w:val="none" w:sz="0" w:space="0" w:color="auto"/>
                <w:right w:val="none" w:sz="0" w:space="0" w:color="auto"/>
              </w:divBdr>
            </w:div>
            <w:div w:id="1509908335">
              <w:marLeft w:val="0"/>
              <w:marRight w:val="0"/>
              <w:marTop w:val="0"/>
              <w:marBottom w:val="0"/>
              <w:divBdr>
                <w:top w:val="none" w:sz="0" w:space="0" w:color="auto"/>
                <w:left w:val="none" w:sz="0" w:space="0" w:color="auto"/>
                <w:bottom w:val="none" w:sz="0" w:space="0" w:color="auto"/>
                <w:right w:val="none" w:sz="0" w:space="0" w:color="auto"/>
              </w:divBdr>
            </w:div>
            <w:div w:id="1164470100">
              <w:marLeft w:val="0"/>
              <w:marRight w:val="0"/>
              <w:marTop w:val="0"/>
              <w:marBottom w:val="0"/>
              <w:divBdr>
                <w:top w:val="none" w:sz="0" w:space="0" w:color="auto"/>
                <w:left w:val="none" w:sz="0" w:space="0" w:color="auto"/>
                <w:bottom w:val="none" w:sz="0" w:space="0" w:color="auto"/>
                <w:right w:val="none" w:sz="0" w:space="0" w:color="auto"/>
              </w:divBdr>
            </w:div>
            <w:div w:id="539705274">
              <w:marLeft w:val="0"/>
              <w:marRight w:val="0"/>
              <w:marTop w:val="0"/>
              <w:marBottom w:val="0"/>
              <w:divBdr>
                <w:top w:val="none" w:sz="0" w:space="0" w:color="auto"/>
                <w:left w:val="none" w:sz="0" w:space="0" w:color="auto"/>
                <w:bottom w:val="none" w:sz="0" w:space="0" w:color="auto"/>
                <w:right w:val="none" w:sz="0" w:space="0" w:color="auto"/>
              </w:divBdr>
            </w:div>
            <w:div w:id="1820265425">
              <w:marLeft w:val="0"/>
              <w:marRight w:val="0"/>
              <w:marTop w:val="0"/>
              <w:marBottom w:val="0"/>
              <w:divBdr>
                <w:top w:val="none" w:sz="0" w:space="0" w:color="auto"/>
                <w:left w:val="none" w:sz="0" w:space="0" w:color="auto"/>
                <w:bottom w:val="none" w:sz="0" w:space="0" w:color="auto"/>
                <w:right w:val="none" w:sz="0" w:space="0" w:color="auto"/>
              </w:divBdr>
            </w:div>
            <w:div w:id="166018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6522">
      <w:bodyDiv w:val="1"/>
      <w:marLeft w:val="0"/>
      <w:marRight w:val="0"/>
      <w:marTop w:val="0"/>
      <w:marBottom w:val="0"/>
      <w:divBdr>
        <w:top w:val="none" w:sz="0" w:space="0" w:color="auto"/>
        <w:left w:val="none" w:sz="0" w:space="0" w:color="auto"/>
        <w:bottom w:val="none" w:sz="0" w:space="0" w:color="auto"/>
        <w:right w:val="none" w:sz="0" w:space="0" w:color="auto"/>
      </w:divBdr>
    </w:div>
    <w:div w:id="427622869">
      <w:bodyDiv w:val="1"/>
      <w:marLeft w:val="0"/>
      <w:marRight w:val="0"/>
      <w:marTop w:val="0"/>
      <w:marBottom w:val="0"/>
      <w:divBdr>
        <w:top w:val="none" w:sz="0" w:space="0" w:color="auto"/>
        <w:left w:val="none" w:sz="0" w:space="0" w:color="auto"/>
        <w:bottom w:val="none" w:sz="0" w:space="0" w:color="auto"/>
        <w:right w:val="none" w:sz="0" w:space="0" w:color="auto"/>
      </w:divBdr>
      <w:divsChild>
        <w:div w:id="987628411">
          <w:marLeft w:val="0"/>
          <w:marRight w:val="0"/>
          <w:marTop w:val="0"/>
          <w:marBottom w:val="0"/>
          <w:divBdr>
            <w:top w:val="none" w:sz="0" w:space="0" w:color="auto"/>
            <w:left w:val="none" w:sz="0" w:space="0" w:color="auto"/>
            <w:bottom w:val="none" w:sz="0" w:space="0" w:color="auto"/>
            <w:right w:val="none" w:sz="0" w:space="0" w:color="auto"/>
          </w:divBdr>
          <w:divsChild>
            <w:div w:id="1773934635">
              <w:marLeft w:val="0"/>
              <w:marRight w:val="0"/>
              <w:marTop w:val="0"/>
              <w:marBottom w:val="0"/>
              <w:divBdr>
                <w:top w:val="none" w:sz="0" w:space="0" w:color="auto"/>
                <w:left w:val="none" w:sz="0" w:space="0" w:color="auto"/>
                <w:bottom w:val="none" w:sz="0" w:space="0" w:color="auto"/>
                <w:right w:val="none" w:sz="0" w:space="0" w:color="auto"/>
              </w:divBdr>
              <w:divsChild>
                <w:div w:id="784539219">
                  <w:marLeft w:val="0"/>
                  <w:marRight w:val="0"/>
                  <w:marTop w:val="120"/>
                  <w:marBottom w:val="0"/>
                  <w:divBdr>
                    <w:top w:val="none" w:sz="0" w:space="0" w:color="auto"/>
                    <w:left w:val="none" w:sz="0" w:space="0" w:color="auto"/>
                    <w:bottom w:val="none" w:sz="0" w:space="0" w:color="auto"/>
                    <w:right w:val="none" w:sz="0" w:space="0" w:color="auto"/>
                  </w:divBdr>
                  <w:divsChild>
                    <w:div w:id="1723407033">
                      <w:marLeft w:val="0"/>
                      <w:marRight w:val="0"/>
                      <w:marTop w:val="0"/>
                      <w:marBottom w:val="0"/>
                      <w:divBdr>
                        <w:top w:val="none" w:sz="0" w:space="0" w:color="auto"/>
                        <w:left w:val="none" w:sz="0" w:space="0" w:color="auto"/>
                        <w:bottom w:val="none" w:sz="0" w:space="0" w:color="auto"/>
                        <w:right w:val="none" w:sz="0" w:space="0" w:color="auto"/>
                      </w:divBdr>
                      <w:divsChild>
                        <w:div w:id="117881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011155">
      <w:bodyDiv w:val="1"/>
      <w:marLeft w:val="0"/>
      <w:marRight w:val="0"/>
      <w:marTop w:val="0"/>
      <w:marBottom w:val="0"/>
      <w:divBdr>
        <w:top w:val="none" w:sz="0" w:space="0" w:color="auto"/>
        <w:left w:val="none" w:sz="0" w:space="0" w:color="auto"/>
        <w:bottom w:val="none" w:sz="0" w:space="0" w:color="auto"/>
        <w:right w:val="none" w:sz="0" w:space="0" w:color="auto"/>
      </w:divBdr>
      <w:divsChild>
        <w:div w:id="1706832027">
          <w:marLeft w:val="480"/>
          <w:marRight w:val="0"/>
          <w:marTop w:val="0"/>
          <w:marBottom w:val="0"/>
          <w:divBdr>
            <w:top w:val="none" w:sz="0" w:space="0" w:color="auto"/>
            <w:left w:val="none" w:sz="0" w:space="0" w:color="auto"/>
            <w:bottom w:val="none" w:sz="0" w:space="0" w:color="auto"/>
            <w:right w:val="none" w:sz="0" w:space="0" w:color="auto"/>
          </w:divBdr>
          <w:divsChild>
            <w:div w:id="1721324980">
              <w:marLeft w:val="0"/>
              <w:marRight w:val="0"/>
              <w:marTop w:val="0"/>
              <w:marBottom w:val="0"/>
              <w:divBdr>
                <w:top w:val="none" w:sz="0" w:space="0" w:color="auto"/>
                <w:left w:val="none" w:sz="0" w:space="0" w:color="auto"/>
                <w:bottom w:val="none" w:sz="0" w:space="0" w:color="auto"/>
                <w:right w:val="none" w:sz="0" w:space="0" w:color="auto"/>
              </w:divBdr>
            </w:div>
            <w:div w:id="31655526">
              <w:marLeft w:val="0"/>
              <w:marRight w:val="0"/>
              <w:marTop w:val="0"/>
              <w:marBottom w:val="0"/>
              <w:divBdr>
                <w:top w:val="none" w:sz="0" w:space="0" w:color="auto"/>
                <w:left w:val="none" w:sz="0" w:space="0" w:color="auto"/>
                <w:bottom w:val="none" w:sz="0" w:space="0" w:color="auto"/>
                <w:right w:val="none" w:sz="0" w:space="0" w:color="auto"/>
              </w:divBdr>
            </w:div>
            <w:div w:id="2063214436">
              <w:marLeft w:val="0"/>
              <w:marRight w:val="0"/>
              <w:marTop w:val="0"/>
              <w:marBottom w:val="0"/>
              <w:divBdr>
                <w:top w:val="none" w:sz="0" w:space="0" w:color="auto"/>
                <w:left w:val="none" w:sz="0" w:space="0" w:color="auto"/>
                <w:bottom w:val="none" w:sz="0" w:space="0" w:color="auto"/>
                <w:right w:val="none" w:sz="0" w:space="0" w:color="auto"/>
              </w:divBdr>
            </w:div>
            <w:div w:id="1295869364">
              <w:marLeft w:val="0"/>
              <w:marRight w:val="0"/>
              <w:marTop w:val="0"/>
              <w:marBottom w:val="0"/>
              <w:divBdr>
                <w:top w:val="none" w:sz="0" w:space="0" w:color="auto"/>
                <w:left w:val="none" w:sz="0" w:space="0" w:color="auto"/>
                <w:bottom w:val="none" w:sz="0" w:space="0" w:color="auto"/>
                <w:right w:val="none" w:sz="0" w:space="0" w:color="auto"/>
              </w:divBdr>
            </w:div>
            <w:div w:id="1518352610">
              <w:marLeft w:val="0"/>
              <w:marRight w:val="0"/>
              <w:marTop w:val="0"/>
              <w:marBottom w:val="0"/>
              <w:divBdr>
                <w:top w:val="none" w:sz="0" w:space="0" w:color="auto"/>
                <w:left w:val="none" w:sz="0" w:space="0" w:color="auto"/>
                <w:bottom w:val="none" w:sz="0" w:space="0" w:color="auto"/>
                <w:right w:val="none" w:sz="0" w:space="0" w:color="auto"/>
              </w:divBdr>
            </w:div>
            <w:div w:id="1369647506">
              <w:marLeft w:val="0"/>
              <w:marRight w:val="0"/>
              <w:marTop w:val="0"/>
              <w:marBottom w:val="0"/>
              <w:divBdr>
                <w:top w:val="none" w:sz="0" w:space="0" w:color="auto"/>
                <w:left w:val="none" w:sz="0" w:space="0" w:color="auto"/>
                <w:bottom w:val="none" w:sz="0" w:space="0" w:color="auto"/>
                <w:right w:val="none" w:sz="0" w:space="0" w:color="auto"/>
              </w:divBdr>
            </w:div>
            <w:div w:id="1619987673">
              <w:marLeft w:val="0"/>
              <w:marRight w:val="0"/>
              <w:marTop w:val="0"/>
              <w:marBottom w:val="0"/>
              <w:divBdr>
                <w:top w:val="none" w:sz="0" w:space="0" w:color="auto"/>
                <w:left w:val="none" w:sz="0" w:space="0" w:color="auto"/>
                <w:bottom w:val="none" w:sz="0" w:space="0" w:color="auto"/>
                <w:right w:val="none" w:sz="0" w:space="0" w:color="auto"/>
              </w:divBdr>
            </w:div>
            <w:div w:id="1586306967">
              <w:marLeft w:val="0"/>
              <w:marRight w:val="0"/>
              <w:marTop w:val="0"/>
              <w:marBottom w:val="0"/>
              <w:divBdr>
                <w:top w:val="none" w:sz="0" w:space="0" w:color="auto"/>
                <w:left w:val="none" w:sz="0" w:space="0" w:color="auto"/>
                <w:bottom w:val="none" w:sz="0" w:space="0" w:color="auto"/>
                <w:right w:val="none" w:sz="0" w:space="0" w:color="auto"/>
              </w:divBdr>
            </w:div>
            <w:div w:id="1873611232">
              <w:marLeft w:val="0"/>
              <w:marRight w:val="0"/>
              <w:marTop w:val="0"/>
              <w:marBottom w:val="0"/>
              <w:divBdr>
                <w:top w:val="none" w:sz="0" w:space="0" w:color="auto"/>
                <w:left w:val="none" w:sz="0" w:space="0" w:color="auto"/>
                <w:bottom w:val="none" w:sz="0" w:space="0" w:color="auto"/>
                <w:right w:val="none" w:sz="0" w:space="0" w:color="auto"/>
              </w:divBdr>
            </w:div>
            <w:div w:id="1359233828">
              <w:marLeft w:val="0"/>
              <w:marRight w:val="0"/>
              <w:marTop w:val="0"/>
              <w:marBottom w:val="0"/>
              <w:divBdr>
                <w:top w:val="none" w:sz="0" w:space="0" w:color="auto"/>
                <w:left w:val="none" w:sz="0" w:space="0" w:color="auto"/>
                <w:bottom w:val="none" w:sz="0" w:space="0" w:color="auto"/>
                <w:right w:val="none" w:sz="0" w:space="0" w:color="auto"/>
              </w:divBdr>
            </w:div>
            <w:div w:id="1579318027">
              <w:marLeft w:val="0"/>
              <w:marRight w:val="0"/>
              <w:marTop w:val="0"/>
              <w:marBottom w:val="0"/>
              <w:divBdr>
                <w:top w:val="none" w:sz="0" w:space="0" w:color="auto"/>
                <w:left w:val="none" w:sz="0" w:space="0" w:color="auto"/>
                <w:bottom w:val="none" w:sz="0" w:space="0" w:color="auto"/>
                <w:right w:val="none" w:sz="0" w:space="0" w:color="auto"/>
              </w:divBdr>
            </w:div>
            <w:div w:id="144048601">
              <w:marLeft w:val="0"/>
              <w:marRight w:val="0"/>
              <w:marTop w:val="0"/>
              <w:marBottom w:val="0"/>
              <w:divBdr>
                <w:top w:val="none" w:sz="0" w:space="0" w:color="auto"/>
                <w:left w:val="none" w:sz="0" w:space="0" w:color="auto"/>
                <w:bottom w:val="none" w:sz="0" w:space="0" w:color="auto"/>
                <w:right w:val="none" w:sz="0" w:space="0" w:color="auto"/>
              </w:divBdr>
            </w:div>
            <w:div w:id="1912930434">
              <w:marLeft w:val="0"/>
              <w:marRight w:val="0"/>
              <w:marTop w:val="0"/>
              <w:marBottom w:val="0"/>
              <w:divBdr>
                <w:top w:val="none" w:sz="0" w:space="0" w:color="auto"/>
                <w:left w:val="none" w:sz="0" w:space="0" w:color="auto"/>
                <w:bottom w:val="none" w:sz="0" w:space="0" w:color="auto"/>
                <w:right w:val="none" w:sz="0" w:space="0" w:color="auto"/>
              </w:divBdr>
            </w:div>
            <w:div w:id="1908296516">
              <w:marLeft w:val="0"/>
              <w:marRight w:val="0"/>
              <w:marTop w:val="0"/>
              <w:marBottom w:val="0"/>
              <w:divBdr>
                <w:top w:val="none" w:sz="0" w:space="0" w:color="auto"/>
                <w:left w:val="none" w:sz="0" w:space="0" w:color="auto"/>
                <w:bottom w:val="none" w:sz="0" w:space="0" w:color="auto"/>
                <w:right w:val="none" w:sz="0" w:space="0" w:color="auto"/>
              </w:divBdr>
            </w:div>
            <w:div w:id="469248151">
              <w:marLeft w:val="0"/>
              <w:marRight w:val="0"/>
              <w:marTop w:val="0"/>
              <w:marBottom w:val="0"/>
              <w:divBdr>
                <w:top w:val="none" w:sz="0" w:space="0" w:color="auto"/>
                <w:left w:val="none" w:sz="0" w:space="0" w:color="auto"/>
                <w:bottom w:val="none" w:sz="0" w:space="0" w:color="auto"/>
                <w:right w:val="none" w:sz="0" w:space="0" w:color="auto"/>
              </w:divBdr>
            </w:div>
            <w:div w:id="1288315386">
              <w:marLeft w:val="0"/>
              <w:marRight w:val="0"/>
              <w:marTop w:val="0"/>
              <w:marBottom w:val="0"/>
              <w:divBdr>
                <w:top w:val="none" w:sz="0" w:space="0" w:color="auto"/>
                <w:left w:val="none" w:sz="0" w:space="0" w:color="auto"/>
                <w:bottom w:val="none" w:sz="0" w:space="0" w:color="auto"/>
                <w:right w:val="none" w:sz="0" w:space="0" w:color="auto"/>
              </w:divBdr>
            </w:div>
            <w:div w:id="95297604">
              <w:marLeft w:val="0"/>
              <w:marRight w:val="0"/>
              <w:marTop w:val="0"/>
              <w:marBottom w:val="0"/>
              <w:divBdr>
                <w:top w:val="none" w:sz="0" w:space="0" w:color="auto"/>
                <w:left w:val="none" w:sz="0" w:space="0" w:color="auto"/>
                <w:bottom w:val="none" w:sz="0" w:space="0" w:color="auto"/>
                <w:right w:val="none" w:sz="0" w:space="0" w:color="auto"/>
              </w:divBdr>
            </w:div>
            <w:div w:id="1740203272">
              <w:marLeft w:val="0"/>
              <w:marRight w:val="0"/>
              <w:marTop w:val="0"/>
              <w:marBottom w:val="0"/>
              <w:divBdr>
                <w:top w:val="none" w:sz="0" w:space="0" w:color="auto"/>
                <w:left w:val="none" w:sz="0" w:space="0" w:color="auto"/>
                <w:bottom w:val="none" w:sz="0" w:space="0" w:color="auto"/>
                <w:right w:val="none" w:sz="0" w:space="0" w:color="auto"/>
              </w:divBdr>
            </w:div>
            <w:div w:id="233856021">
              <w:marLeft w:val="0"/>
              <w:marRight w:val="0"/>
              <w:marTop w:val="0"/>
              <w:marBottom w:val="0"/>
              <w:divBdr>
                <w:top w:val="none" w:sz="0" w:space="0" w:color="auto"/>
                <w:left w:val="none" w:sz="0" w:space="0" w:color="auto"/>
                <w:bottom w:val="none" w:sz="0" w:space="0" w:color="auto"/>
                <w:right w:val="none" w:sz="0" w:space="0" w:color="auto"/>
              </w:divBdr>
            </w:div>
            <w:div w:id="11762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2674">
      <w:bodyDiv w:val="1"/>
      <w:marLeft w:val="0"/>
      <w:marRight w:val="0"/>
      <w:marTop w:val="0"/>
      <w:marBottom w:val="0"/>
      <w:divBdr>
        <w:top w:val="none" w:sz="0" w:space="0" w:color="auto"/>
        <w:left w:val="none" w:sz="0" w:space="0" w:color="auto"/>
        <w:bottom w:val="none" w:sz="0" w:space="0" w:color="auto"/>
        <w:right w:val="none" w:sz="0" w:space="0" w:color="auto"/>
      </w:divBdr>
    </w:div>
    <w:div w:id="1166281525">
      <w:bodyDiv w:val="1"/>
      <w:marLeft w:val="0"/>
      <w:marRight w:val="0"/>
      <w:marTop w:val="0"/>
      <w:marBottom w:val="0"/>
      <w:divBdr>
        <w:top w:val="none" w:sz="0" w:space="0" w:color="auto"/>
        <w:left w:val="none" w:sz="0" w:space="0" w:color="auto"/>
        <w:bottom w:val="none" w:sz="0" w:space="0" w:color="auto"/>
        <w:right w:val="none" w:sz="0" w:space="0" w:color="auto"/>
      </w:divBdr>
    </w:div>
    <w:div w:id="1554849431">
      <w:bodyDiv w:val="1"/>
      <w:marLeft w:val="0"/>
      <w:marRight w:val="0"/>
      <w:marTop w:val="0"/>
      <w:marBottom w:val="0"/>
      <w:divBdr>
        <w:top w:val="none" w:sz="0" w:space="0" w:color="auto"/>
        <w:left w:val="none" w:sz="0" w:space="0" w:color="auto"/>
        <w:bottom w:val="none" w:sz="0" w:space="0" w:color="auto"/>
        <w:right w:val="none" w:sz="0" w:space="0" w:color="auto"/>
      </w:divBdr>
    </w:div>
    <w:div w:id="1683387844">
      <w:bodyDiv w:val="1"/>
      <w:marLeft w:val="0"/>
      <w:marRight w:val="0"/>
      <w:marTop w:val="0"/>
      <w:marBottom w:val="0"/>
      <w:divBdr>
        <w:top w:val="none" w:sz="0" w:space="0" w:color="auto"/>
        <w:left w:val="none" w:sz="0" w:space="0" w:color="auto"/>
        <w:bottom w:val="none" w:sz="0" w:space="0" w:color="auto"/>
        <w:right w:val="none" w:sz="0" w:space="0" w:color="auto"/>
      </w:divBdr>
    </w:div>
    <w:div w:id="1876580963">
      <w:bodyDiv w:val="1"/>
      <w:marLeft w:val="0"/>
      <w:marRight w:val="0"/>
      <w:marTop w:val="0"/>
      <w:marBottom w:val="0"/>
      <w:divBdr>
        <w:top w:val="none" w:sz="0" w:space="0" w:color="auto"/>
        <w:left w:val="none" w:sz="0" w:space="0" w:color="auto"/>
        <w:bottom w:val="none" w:sz="0" w:space="0" w:color="auto"/>
        <w:right w:val="none" w:sz="0" w:space="0" w:color="auto"/>
      </w:divBdr>
    </w:div>
    <w:div w:id="19703553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doi.org/10.1111/j.1540-5907.2008.00353.x" TargetMode="External"/><Relationship Id="rId18" Type="http://schemas.openxmlformats.org/officeDocument/2006/relationships/hyperlink" Target="https://doi.org/10.1111/j.1540-6237.2010.00697.x" TargetMode="External"/><Relationship Id="rId26" Type="http://schemas.openxmlformats.org/officeDocument/2006/relationships/hyperlink" Target="http://www.people-press.org/2018/06/28/shifting-public-views-on-legal-immigration-into-the-u-s/" TargetMode="External"/><Relationship Id="rId3" Type="http://schemas.openxmlformats.org/officeDocument/2006/relationships/settings" Target="settings.xml"/><Relationship Id="rId21" Type="http://schemas.openxmlformats.org/officeDocument/2006/relationships/hyperlink" Target="https://doi.org/10.1177/0010414015581684" TargetMode="External"/><Relationship Id="rId7" Type="http://schemas.openxmlformats.org/officeDocument/2006/relationships/image" Target="media/image1.emf"/><Relationship Id="rId12" Type="http://schemas.openxmlformats.org/officeDocument/2006/relationships/hyperlink" Target="https://doi.org/10.1145/2133806.2133826" TargetMode="External"/><Relationship Id="rId17" Type="http://schemas.openxmlformats.org/officeDocument/2006/relationships/hyperlink" Target="https://doi.org/10.1016/j.poetic.2013.08.004" TargetMode="External"/><Relationship Id="rId25" Type="http://schemas.openxmlformats.org/officeDocument/2006/relationships/hyperlink" Target="https://doi.org/10.1111/ajps.12103" TargetMode="External"/><Relationship Id="rId2" Type="http://schemas.openxmlformats.org/officeDocument/2006/relationships/styles" Target="styles.xml"/><Relationship Id="rId16" Type="http://schemas.openxmlformats.org/officeDocument/2006/relationships/hyperlink" Target="https://doi.org/10.1177/2053951715602908" TargetMode="External"/><Relationship Id="rId20" Type="http://schemas.openxmlformats.org/officeDocument/2006/relationships/hyperlink" Target="http://www.gallup.com/opinion/polling-matters/184262/american-public-opinion-immigration.aspx" TargetMode="External"/><Relationship Id="rId29" Type="http://schemas.openxmlformats.org/officeDocument/2006/relationships/hyperlink" Target="https://doi.org/10.1080/08838151.2012.73213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i.org/10.1111/soc4.12235" TargetMode="External"/><Relationship Id="rId24" Type="http://schemas.openxmlformats.org/officeDocument/2006/relationships/hyperlink" Target="https://doi.org/10.1016/j.poetic.2013.08.001" TargetMode="External"/><Relationship Id="rId5" Type="http://schemas.openxmlformats.org/officeDocument/2006/relationships/footnotes" Target="footnotes.xml"/><Relationship Id="rId15" Type="http://schemas.openxmlformats.org/officeDocument/2006/relationships/hyperlink" Target="https://doi.org/10.1080/1369183X.2017.1337505" TargetMode="External"/><Relationship Id="rId23" Type="http://schemas.openxmlformats.org/officeDocument/2006/relationships/hyperlink" Target="https://doi.org/10.1002/ijop.12496" TargetMode="External"/><Relationship Id="rId28" Type="http://schemas.openxmlformats.org/officeDocument/2006/relationships/hyperlink" Target="https://doi.org/10.2307/1973758" TargetMode="External"/><Relationship Id="rId10" Type="http://schemas.openxmlformats.org/officeDocument/2006/relationships/hyperlink" Target="https://doi.org/10.1080/03637751.2015.1068433" TargetMode="External"/><Relationship Id="rId19" Type="http://schemas.openxmlformats.org/officeDocument/2006/relationships/hyperlink" Target="https://doi.org/10.1111/ajps.12233"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doi.org/10.1146/annurev.soc.012809.102651" TargetMode="External"/><Relationship Id="rId22" Type="http://schemas.openxmlformats.org/officeDocument/2006/relationships/hyperlink" Target="https://doi.org/10.1080/15205431003743679" TargetMode="External"/><Relationship Id="rId27" Type="http://schemas.openxmlformats.org/officeDocument/2006/relationships/hyperlink" Target="https://doi.org/10.1093/esr/jcu089" TargetMode="Externa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www2.imm.dtu.dk/pubdb/views/publication_details.php?id=6010" TargetMode="External"/><Relationship Id="rId1" Type="http://schemas.openxmlformats.org/officeDocument/2006/relationships/hyperlink" Target="https://developer.twitter.com/en/docs/tutorials/choosing-historical-ap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D1F9476-8FC3-DF4B-A8F5-44347512F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5103</Words>
  <Characters>29090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Monica Alexander</cp:lastModifiedBy>
  <cp:revision>5</cp:revision>
  <dcterms:created xsi:type="dcterms:W3CDTF">2018-09-17T22:56:00Z</dcterms:created>
  <dcterms:modified xsi:type="dcterms:W3CDTF">2018-09-18T14:33:00Z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id="Bp1zfTnU"/&gt;&lt;style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